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20"/>
        <w:rPr/>
      </w:pPr>
      <w:r w:rsidDel="00000000" w:rsidR="00000000" w:rsidRPr="00000000">
        <w:rPr>
          <w:sz w:val="23"/>
          <w:szCs w:val="23"/>
          <w:rtl w:val="0"/>
        </w:rPr>
        <w:t xml:space="preserve">Support learning of driver's license exams</w:t>
      </w:r>
      <w:r w:rsidDel="00000000" w:rsidR="00000000" w:rsidRPr="00000000">
        <w:rPr>
          <w:rtl w:val="0"/>
        </w:rPr>
        <w:t xml:space="preserve"> - Hỗ trợ học thi bằng lái xe</w:t>
      </w:r>
      <w:r w:rsidDel="00000000" w:rsidR="00000000" w:rsidRPr="00000000">
        <w:rPr>
          <w:rtl w:val="0"/>
        </w:rPr>
      </w:r>
    </w:p>
    <w:p w:rsidR="00000000" w:rsidDel="00000000" w:rsidP="00000000" w:rsidRDefault="00000000" w:rsidRPr="00000000" w14:paraId="00000002">
      <w:pPr>
        <w:spacing w:line="360" w:lineRule="auto"/>
        <w:ind w:left="0" w:firstLine="720"/>
        <w:rPr/>
      </w:pPr>
      <w:r w:rsidDel="00000000" w:rsidR="00000000" w:rsidRPr="00000000">
        <w:rPr/>
        <w:drawing>
          <wp:inline distB="114300" distT="114300" distL="114300" distR="114300">
            <wp:extent cx="5731200" cy="3721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ind w:left="0" w:firstLine="720"/>
        <w:rPr/>
      </w:pPr>
      <w:r w:rsidDel="00000000" w:rsidR="00000000" w:rsidRPr="00000000">
        <w:rPr/>
        <w:drawing>
          <wp:inline distB="114300" distT="114300" distL="114300" distR="114300">
            <wp:extent cx="3438525" cy="1133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85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ind w:left="0" w:firstLine="720"/>
        <w:rPr/>
      </w:pPr>
      <w:r w:rsidDel="00000000" w:rsidR="00000000" w:rsidRPr="00000000">
        <w:rPr>
          <w:rtl w:val="0"/>
        </w:rPr>
      </w:r>
    </w:p>
    <w:p w:rsidR="00000000" w:rsidDel="00000000" w:rsidP="00000000" w:rsidRDefault="00000000" w:rsidRPr="00000000" w14:paraId="00000005">
      <w:pPr>
        <w:spacing w:line="360" w:lineRule="auto"/>
        <w:rPr>
          <w:color w:val="ff0000"/>
          <w:sz w:val="30"/>
          <w:szCs w:val="30"/>
        </w:rPr>
      </w:pPr>
      <w:r w:rsidDel="00000000" w:rsidR="00000000" w:rsidRPr="00000000">
        <w:rPr>
          <w:color w:val="ff0000"/>
          <w:sz w:val="30"/>
          <w:szCs w:val="30"/>
          <w:rtl w:val="0"/>
        </w:rPr>
        <w:t xml:space="preserve">Use case:</w:t>
      </w:r>
    </w:p>
    <w:p w:rsidR="00000000" w:rsidDel="00000000" w:rsidP="00000000" w:rsidRDefault="00000000" w:rsidRPr="00000000" w14:paraId="00000006">
      <w:pPr>
        <w:numPr>
          <w:ilvl w:val="0"/>
          <w:numId w:val="2"/>
        </w:numPr>
        <w:spacing w:line="360" w:lineRule="auto"/>
        <w:ind w:left="720" w:hanging="360"/>
        <w:rPr>
          <w:u w:val="none"/>
        </w:rPr>
      </w:pPr>
      <w:r w:rsidDel="00000000" w:rsidR="00000000" w:rsidRPr="00000000">
        <w:rPr>
          <w:rtl w:val="0"/>
        </w:rPr>
        <w:t xml:space="preserve">Admin</w:t>
      </w:r>
    </w:p>
    <w:p w:rsidR="00000000" w:rsidDel="00000000" w:rsidP="00000000" w:rsidRDefault="00000000" w:rsidRPr="00000000" w14:paraId="00000007">
      <w:pPr>
        <w:numPr>
          <w:ilvl w:val="1"/>
          <w:numId w:val="2"/>
        </w:numPr>
        <w:spacing w:line="360" w:lineRule="auto"/>
        <w:ind w:left="1440" w:hanging="360"/>
        <w:rPr>
          <w:u w:val="none"/>
        </w:rPr>
      </w:pPr>
      <w:r w:rsidDel="00000000" w:rsidR="00000000" w:rsidRPr="00000000">
        <w:rPr>
          <w:rtl w:val="0"/>
        </w:rPr>
        <w:t xml:space="preserve">Login</w:t>
      </w:r>
    </w:p>
    <w:p w:rsidR="00000000" w:rsidDel="00000000" w:rsidP="00000000" w:rsidRDefault="00000000" w:rsidRPr="00000000" w14:paraId="00000008">
      <w:pPr>
        <w:numPr>
          <w:ilvl w:val="1"/>
          <w:numId w:val="2"/>
        </w:numPr>
        <w:spacing w:line="360" w:lineRule="auto"/>
        <w:ind w:left="1440" w:hanging="360"/>
        <w:rPr>
          <w:u w:val="none"/>
        </w:rPr>
      </w:pPr>
      <w:r w:rsidDel="00000000" w:rsidR="00000000" w:rsidRPr="00000000">
        <w:rPr>
          <w:rtl w:val="0"/>
        </w:rPr>
        <w:t xml:space="preserve">Logout</w:t>
      </w:r>
    </w:p>
    <w:p w:rsidR="00000000" w:rsidDel="00000000" w:rsidP="00000000" w:rsidRDefault="00000000" w:rsidRPr="00000000" w14:paraId="00000009">
      <w:pPr>
        <w:numPr>
          <w:ilvl w:val="1"/>
          <w:numId w:val="2"/>
        </w:numPr>
        <w:spacing w:line="360" w:lineRule="auto"/>
        <w:ind w:left="1440" w:hanging="360"/>
        <w:rPr>
          <w:u w:val="none"/>
        </w:rPr>
      </w:pPr>
      <w:r w:rsidDel="00000000" w:rsidR="00000000" w:rsidRPr="00000000">
        <w:rPr>
          <w:rtl w:val="0"/>
        </w:rPr>
        <w:t xml:space="preserve">Manage staff: CRUD</w:t>
      </w:r>
    </w:p>
    <w:p w:rsidR="00000000" w:rsidDel="00000000" w:rsidP="00000000" w:rsidRDefault="00000000" w:rsidRPr="00000000" w14:paraId="0000000A">
      <w:pPr>
        <w:numPr>
          <w:ilvl w:val="1"/>
          <w:numId w:val="2"/>
        </w:numPr>
        <w:spacing w:line="360" w:lineRule="auto"/>
        <w:ind w:left="1440" w:hanging="360"/>
        <w:rPr>
          <w:u w:val="none"/>
        </w:rPr>
      </w:pPr>
      <w:r w:rsidDel="00000000" w:rsidR="00000000" w:rsidRPr="00000000">
        <w:rPr>
          <w:rtl w:val="0"/>
        </w:rPr>
        <w:t xml:space="preserve">Manage driving course: CRUD</w:t>
      </w:r>
    </w:p>
    <w:p w:rsidR="00000000" w:rsidDel="00000000" w:rsidP="00000000" w:rsidRDefault="00000000" w:rsidRPr="00000000" w14:paraId="0000000B">
      <w:pPr>
        <w:numPr>
          <w:ilvl w:val="1"/>
          <w:numId w:val="2"/>
        </w:numPr>
        <w:spacing w:line="360" w:lineRule="auto"/>
        <w:ind w:left="1440" w:hanging="360"/>
        <w:rPr>
          <w:u w:val="none"/>
        </w:rPr>
      </w:pPr>
      <w:r w:rsidDel="00000000" w:rsidR="00000000" w:rsidRPr="00000000">
        <w:rPr>
          <w:rtl w:val="0"/>
        </w:rPr>
        <w:t xml:space="preserve">Reports: R</w:t>
      </w:r>
    </w:p>
    <w:p w:rsidR="00000000" w:rsidDel="00000000" w:rsidP="00000000" w:rsidRDefault="00000000" w:rsidRPr="00000000" w14:paraId="0000000C">
      <w:pPr>
        <w:numPr>
          <w:ilvl w:val="1"/>
          <w:numId w:val="2"/>
        </w:numPr>
        <w:spacing w:line="360" w:lineRule="auto"/>
        <w:ind w:left="1440" w:hanging="360"/>
        <w:rPr>
          <w:u w:val="none"/>
        </w:rPr>
      </w:pPr>
      <w:r w:rsidDel="00000000" w:rsidR="00000000" w:rsidRPr="00000000">
        <w:rPr>
          <w:rtl w:val="0"/>
        </w:rPr>
        <w:t xml:space="preserve">Manage exam schedule: CRUD</w:t>
      </w:r>
    </w:p>
    <w:p w:rsidR="00000000" w:rsidDel="00000000" w:rsidP="00000000" w:rsidRDefault="00000000" w:rsidRPr="00000000" w14:paraId="0000000D">
      <w:pPr>
        <w:numPr>
          <w:ilvl w:val="1"/>
          <w:numId w:val="2"/>
        </w:numPr>
        <w:spacing w:line="360" w:lineRule="auto"/>
        <w:ind w:left="1440" w:hanging="360"/>
        <w:rPr>
          <w:u w:val="none"/>
        </w:rPr>
      </w:pPr>
      <w:r w:rsidDel="00000000" w:rsidR="00000000" w:rsidRPr="00000000">
        <w:rPr>
          <w:rtl w:val="0"/>
        </w:rPr>
        <w:t xml:space="preserve">Manage system: CRUD</w:t>
      </w:r>
    </w:p>
    <w:p w:rsidR="00000000" w:rsidDel="00000000" w:rsidP="00000000" w:rsidRDefault="00000000" w:rsidRPr="00000000" w14:paraId="0000000E">
      <w:pPr>
        <w:numPr>
          <w:ilvl w:val="1"/>
          <w:numId w:val="2"/>
        </w:numPr>
        <w:spacing w:line="360" w:lineRule="auto"/>
        <w:ind w:left="1440" w:hanging="360"/>
        <w:rPr/>
      </w:pPr>
      <w:r w:rsidDel="00000000" w:rsidR="00000000" w:rsidRPr="00000000">
        <w:rPr>
          <w:rtl w:val="0"/>
        </w:rPr>
        <w:t xml:space="preserve">Manage news: CRUD</w:t>
      </w: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rPr>
          <w:u w:val="none"/>
        </w:rPr>
      </w:pPr>
      <w:r w:rsidDel="00000000" w:rsidR="00000000" w:rsidRPr="00000000">
        <w:rPr>
          <w:rtl w:val="0"/>
        </w:rPr>
        <w:t xml:space="preserve">Staff</w:t>
      </w:r>
    </w:p>
    <w:p w:rsidR="00000000" w:rsidDel="00000000" w:rsidP="00000000" w:rsidRDefault="00000000" w:rsidRPr="00000000" w14:paraId="00000010">
      <w:pPr>
        <w:numPr>
          <w:ilvl w:val="1"/>
          <w:numId w:val="2"/>
        </w:numPr>
        <w:spacing w:line="360" w:lineRule="auto"/>
        <w:ind w:left="1440" w:hanging="360"/>
        <w:rPr>
          <w:u w:val="none"/>
        </w:rPr>
      </w:pPr>
      <w:r w:rsidDel="00000000" w:rsidR="00000000" w:rsidRPr="00000000">
        <w:rPr>
          <w:rtl w:val="0"/>
        </w:rPr>
        <w:t xml:space="preserve">Login</w:t>
      </w:r>
    </w:p>
    <w:p w:rsidR="00000000" w:rsidDel="00000000" w:rsidP="00000000" w:rsidRDefault="00000000" w:rsidRPr="00000000" w14:paraId="00000011">
      <w:pPr>
        <w:numPr>
          <w:ilvl w:val="1"/>
          <w:numId w:val="2"/>
        </w:numPr>
        <w:spacing w:line="360" w:lineRule="auto"/>
        <w:ind w:left="1440" w:hanging="360"/>
        <w:rPr>
          <w:u w:val="none"/>
        </w:rPr>
      </w:pPr>
      <w:r w:rsidDel="00000000" w:rsidR="00000000" w:rsidRPr="00000000">
        <w:rPr>
          <w:rtl w:val="0"/>
        </w:rPr>
        <w:t xml:space="preserve">Logout</w:t>
      </w:r>
    </w:p>
    <w:p w:rsidR="00000000" w:rsidDel="00000000" w:rsidP="00000000" w:rsidRDefault="00000000" w:rsidRPr="00000000" w14:paraId="00000012">
      <w:pPr>
        <w:numPr>
          <w:ilvl w:val="1"/>
          <w:numId w:val="2"/>
        </w:numPr>
        <w:spacing w:line="360" w:lineRule="auto"/>
        <w:ind w:left="1440" w:hanging="360"/>
      </w:pPr>
      <w:r w:rsidDel="00000000" w:rsidR="00000000" w:rsidRPr="00000000">
        <w:rPr>
          <w:rtl w:val="0"/>
        </w:rPr>
        <w:t xml:space="preserve">Manage personal account: RU</w:t>
      </w:r>
    </w:p>
    <w:p w:rsidR="00000000" w:rsidDel="00000000" w:rsidP="00000000" w:rsidRDefault="00000000" w:rsidRPr="00000000" w14:paraId="00000013">
      <w:pPr>
        <w:numPr>
          <w:ilvl w:val="1"/>
          <w:numId w:val="2"/>
        </w:numPr>
        <w:spacing w:line="360" w:lineRule="auto"/>
        <w:ind w:left="1440" w:hanging="360"/>
        <w:rPr>
          <w:u w:val="none"/>
        </w:rPr>
      </w:pPr>
      <w:r w:rsidDel="00000000" w:rsidR="00000000" w:rsidRPr="00000000">
        <w:rPr>
          <w:rtl w:val="0"/>
        </w:rPr>
        <w:t xml:space="preserve">Manage members: CRUD</w:t>
      </w:r>
    </w:p>
    <w:p w:rsidR="00000000" w:rsidDel="00000000" w:rsidP="00000000" w:rsidRDefault="00000000" w:rsidRPr="00000000" w14:paraId="00000014">
      <w:pPr>
        <w:numPr>
          <w:ilvl w:val="1"/>
          <w:numId w:val="2"/>
        </w:numPr>
        <w:spacing w:line="360" w:lineRule="auto"/>
        <w:ind w:left="1440" w:hanging="360"/>
        <w:rPr>
          <w:u w:val="none"/>
        </w:rPr>
      </w:pPr>
      <w:r w:rsidDel="00000000" w:rsidR="00000000" w:rsidRPr="00000000">
        <w:rPr>
          <w:rtl w:val="0"/>
        </w:rPr>
        <w:t xml:space="preserve">Manage question bank: CRUD</w:t>
      </w:r>
    </w:p>
    <w:p w:rsidR="00000000" w:rsidDel="00000000" w:rsidP="00000000" w:rsidRDefault="00000000" w:rsidRPr="00000000" w14:paraId="00000015">
      <w:pPr>
        <w:numPr>
          <w:ilvl w:val="1"/>
          <w:numId w:val="2"/>
        </w:numPr>
        <w:spacing w:line="360" w:lineRule="auto"/>
        <w:ind w:left="1440" w:hanging="360"/>
        <w:rPr/>
      </w:pPr>
      <w:r w:rsidDel="00000000" w:rsidR="00000000" w:rsidRPr="00000000">
        <w:rPr>
          <w:rtl w:val="0"/>
        </w:rPr>
        <w:t xml:space="preserve">Manage theory tests - </w:t>
      </w:r>
      <w:r w:rsidDel="00000000" w:rsidR="00000000" w:rsidRPr="00000000">
        <w:rPr>
          <w:sz w:val="24"/>
          <w:szCs w:val="24"/>
          <w:rtl w:val="0"/>
        </w:rPr>
        <w:t xml:space="preserve">No specific time</w:t>
      </w:r>
      <w:r w:rsidDel="00000000" w:rsidR="00000000" w:rsidRPr="00000000">
        <w:rPr>
          <w:rtl w:val="0"/>
        </w:rPr>
        <w:t xml:space="preserve">: CRUD</w:t>
        <w:br w:type="textWrapping"/>
        <w:t xml:space="preserve">Manage theory tests - </w:t>
      </w:r>
      <w:r w:rsidDel="00000000" w:rsidR="00000000" w:rsidRPr="00000000">
        <w:rPr>
          <w:sz w:val="24"/>
          <w:szCs w:val="24"/>
          <w:rtl w:val="0"/>
        </w:rPr>
        <w:t xml:space="preserve">With specific time</w:t>
      </w:r>
      <w:r w:rsidDel="00000000" w:rsidR="00000000" w:rsidRPr="00000000">
        <w:rPr>
          <w:rtl w:val="0"/>
        </w:rPr>
        <w:t xml:space="preserve">: CRUD</w:t>
      </w:r>
      <w:r w:rsidDel="00000000" w:rsidR="00000000" w:rsidRPr="00000000">
        <w:rPr>
          <w:rtl w:val="0"/>
        </w:rPr>
      </w:r>
    </w:p>
    <w:p w:rsidR="00000000" w:rsidDel="00000000" w:rsidP="00000000" w:rsidRDefault="00000000" w:rsidRPr="00000000" w14:paraId="00000016">
      <w:pPr>
        <w:numPr>
          <w:ilvl w:val="1"/>
          <w:numId w:val="2"/>
        </w:numPr>
        <w:spacing w:line="360" w:lineRule="auto"/>
        <w:ind w:left="1440" w:hanging="360"/>
        <w:rPr>
          <w:u w:val="none"/>
        </w:rPr>
      </w:pPr>
      <w:r w:rsidDel="00000000" w:rsidR="00000000" w:rsidRPr="00000000">
        <w:rPr>
          <w:rtl w:val="0"/>
        </w:rPr>
        <w:t xml:space="preserve">Manage news: CRUD</w:t>
      </w:r>
    </w:p>
    <w:p w:rsidR="00000000" w:rsidDel="00000000" w:rsidP="00000000" w:rsidRDefault="00000000" w:rsidRPr="00000000" w14:paraId="00000017">
      <w:pPr>
        <w:numPr>
          <w:ilvl w:val="1"/>
          <w:numId w:val="2"/>
        </w:numPr>
        <w:spacing w:line="360" w:lineRule="auto"/>
        <w:ind w:left="1440" w:hanging="360"/>
        <w:rPr/>
      </w:pPr>
      <w:r w:rsidDel="00000000" w:rsidR="00000000" w:rsidRPr="00000000">
        <w:rPr>
          <w:rtl w:val="0"/>
        </w:rPr>
        <w:t xml:space="preserve">Manage driver's </w:t>
      </w:r>
      <w:r w:rsidDel="00000000" w:rsidR="00000000" w:rsidRPr="00000000">
        <w:rPr>
          <w:rtl w:val="0"/>
        </w:rPr>
        <w:t xml:space="preserve">license</w:t>
      </w:r>
      <w:r w:rsidDel="00000000" w:rsidR="00000000" w:rsidRPr="00000000">
        <w:rPr>
          <w:rtl w:val="0"/>
        </w:rPr>
        <w:t xml:space="preserve"> test application form: CRUD</w:t>
      </w:r>
      <w:r w:rsidDel="00000000" w:rsidR="00000000" w:rsidRPr="00000000">
        <w:rPr>
          <w:rtl w:val="0"/>
        </w:rPr>
      </w:r>
    </w:p>
    <w:p w:rsidR="00000000" w:rsidDel="00000000" w:rsidP="00000000" w:rsidRDefault="00000000" w:rsidRPr="00000000" w14:paraId="00000018">
      <w:pPr>
        <w:numPr>
          <w:ilvl w:val="1"/>
          <w:numId w:val="2"/>
        </w:numPr>
        <w:spacing w:line="360" w:lineRule="auto"/>
        <w:ind w:left="1440" w:hanging="360"/>
        <w:rPr/>
      </w:pPr>
      <w:r w:rsidDel="00000000" w:rsidR="00000000" w:rsidRPr="00000000">
        <w:rPr>
          <w:rtl w:val="0"/>
        </w:rPr>
        <w:t xml:space="preserve">Manage reports: CRUD</w:t>
      </w: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rPr>
          <w:u w:val="none"/>
        </w:rPr>
      </w:pPr>
      <w:r w:rsidDel="00000000" w:rsidR="00000000" w:rsidRPr="00000000">
        <w:rPr>
          <w:rtl w:val="0"/>
        </w:rPr>
        <w:t xml:space="preserve">Mentor</w:t>
      </w:r>
    </w:p>
    <w:p w:rsidR="00000000" w:rsidDel="00000000" w:rsidP="00000000" w:rsidRDefault="00000000" w:rsidRPr="00000000" w14:paraId="0000001A">
      <w:pPr>
        <w:numPr>
          <w:ilvl w:val="1"/>
          <w:numId w:val="2"/>
        </w:numPr>
        <w:spacing w:line="360" w:lineRule="auto"/>
        <w:ind w:left="1440" w:hanging="360"/>
      </w:pPr>
      <w:r w:rsidDel="00000000" w:rsidR="00000000" w:rsidRPr="00000000">
        <w:rPr>
          <w:rtl w:val="0"/>
        </w:rPr>
        <w:t xml:space="preserve">Login</w:t>
      </w:r>
    </w:p>
    <w:p w:rsidR="00000000" w:rsidDel="00000000" w:rsidP="00000000" w:rsidRDefault="00000000" w:rsidRPr="00000000" w14:paraId="0000001B">
      <w:pPr>
        <w:numPr>
          <w:ilvl w:val="1"/>
          <w:numId w:val="2"/>
        </w:numPr>
        <w:spacing w:line="360" w:lineRule="auto"/>
        <w:ind w:left="1440" w:hanging="360"/>
        <w:rPr>
          <w:u w:val="none"/>
        </w:rPr>
      </w:pPr>
      <w:r w:rsidDel="00000000" w:rsidR="00000000" w:rsidRPr="00000000">
        <w:rPr>
          <w:rtl w:val="0"/>
        </w:rPr>
        <w:t xml:space="preserve">Logout</w:t>
      </w:r>
    </w:p>
    <w:p w:rsidR="00000000" w:rsidDel="00000000" w:rsidP="00000000" w:rsidRDefault="00000000" w:rsidRPr="00000000" w14:paraId="0000001C">
      <w:pPr>
        <w:numPr>
          <w:ilvl w:val="1"/>
          <w:numId w:val="2"/>
        </w:numPr>
        <w:spacing w:line="360" w:lineRule="auto"/>
        <w:ind w:left="1440" w:hanging="360"/>
        <w:rPr/>
      </w:pPr>
      <w:r w:rsidDel="00000000" w:rsidR="00000000" w:rsidRPr="00000000">
        <w:rPr>
          <w:rtl w:val="0"/>
        </w:rPr>
        <w:t xml:space="preserve">Manage personal account: RU</w:t>
      </w:r>
    </w:p>
    <w:p w:rsidR="00000000" w:rsidDel="00000000" w:rsidP="00000000" w:rsidRDefault="00000000" w:rsidRPr="00000000" w14:paraId="0000001D">
      <w:pPr>
        <w:numPr>
          <w:ilvl w:val="1"/>
          <w:numId w:val="2"/>
        </w:numPr>
        <w:spacing w:line="360" w:lineRule="auto"/>
        <w:ind w:left="1440" w:hanging="360"/>
        <w:rPr/>
      </w:pPr>
      <w:r w:rsidDel="00000000" w:rsidR="00000000" w:rsidRPr="00000000">
        <w:rPr>
          <w:rtl w:val="0"/>
        </w:rPr>
        <w:t xml:space="preserve">Teaching practice training: R</w:t>
      </w:r>
    </w:p>
    <w:p w:rsidR="00000000" w:rsidDel="00000000" w:rsidP="00000000" w:rsidRDefault="00000000" w:rsidRPr="00000000" w14:paraId="0000001E">
      <w:pPr>
        <w:numPr>
          <w:ilvl w:val="1"/>
          <w:numId w:val="2"/>
        </w:numPr>
        <w:spacing w:line="360" w:lineRule="auto"/>
        <w:ind w:left="1440" w:hanging="360"/>
        <w:rPr/>
      </w:pPr>
      <w:r w:rsidDel="00000000" w:rsidR="00000000" w:rsidRPr="00000000">
        <w:rPr>
          <w:rtl w:val="0"/>
        </w:rPr>
        <w:t xml:space="preserve">Attend practice training: CRU</w:t>
      </w:r>
    </w:p>
    <w:p w:rsidR="00000000" w:rsidDel="00000000" w:rsidP="00000000" w:rsidRDefault="00000000" w:rsidRPr="00000000" w14:paraId="0000001F">
      <w:pPr>
        <w:numPr>
          <w:ilvl w:val="1"/>
          <w:numId w:val="2"/>
        </w:numPr>
        <w:spacing w:line="360" w:lineRule="auto"/>
        <w:ind w:left="1440" w:hanging="360"/>
        <w:rPr/>
      </w:pPr>
      <w:r w:rsidDel="00000000" w:rsidR="00000000" w:rsidRPr="00000000">
        <w:rPr>
          <w:rtl w:val="0"/>
        </w:rPr>
        <w:t xml:space="preserve">View news: R </w:t>
      </w: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rPr>
          <w:u w:val="none"/>
        </w:rPr>
      </w:pPr>
      <w:r w:rsidDel="00000000" w:rsidR="00000000" w:rsidRPr="00000000">
        <w:rPr>
          <w:rtl w:val="0"/>
        </w:rPr>
        <w:t xml:space="preserve">Member</w:t>
      </w:r>
    </w:p>
    <w:p w:rsidR="00000000" w:rsidDel="00000000" w:rsidP="00000000" w:rsidRDefault="00000000" w:rsidRPr="00000000" w14:paraId="00000021">
      <w:pPr>
        <w:numPr>
          <w:ilvl w:val="1"/>
          <w:numId w:val="2"/>
        </w:numPr>
        <w:spacing w:line="360" w:lineRule="auto"/>
        <w:ind w:left="1440" w:hanging="360"/>
        <w:rPr>
          <w:u w:val="none"/>
        </w:rPr>
      </w:pPr>
      <w:r w:rsidDel="00000000" w:rsidR="00000000" w:rsidRPr="00000000">
        <w:rPr>
          <w:rtl w:val="0"/>
        </w:rPr>
        <w:t xml:space="preserve">Login </w:t>
      </w:r>
    </w:p>
    <w:p w:rsidR="00000000" w:rsidDel="00000000" w:rsidP="00000000" w:rsidRDefault="00000000" w:rsidRPr="00000000" w14:paraId="00000022">
      <w:pPr>
        <w:numPr>
          <w:ilvl w:val="1"/>
          <w:numId w:val="2"/>
        </w:numPr>
        <w:spacing w:line="360" w:lineRule="auto"/>
        <w:ind w:left="1440" w:hanging="360"/>
        <w:rPr>
          <w:u w:val="none"/>
        </w:rPr>
      </w:pPr>
      <w:r w:rsidDel="00000000" w:rsidR="00000000" w:rsidRPr="00000000">
        <w:rPr>
          <w:rtl w:val="0"/>
        </w:rPr>
        <w:t xml:space="preserve">Logout</w:t>
      </w:r>
    </w:p>
    <w:p w:rsidR="00000000" w:rsidDel="00000000" w:rsidP="00000000" w:rsidRDefault="00000000" w:rsidRPr="00000000" w14:paraId="00000023">
      <w:pPr>
        <w:numPr>
          <w:ilvl w:val="1"/>
          <w:numId w:val="2"/>
        </w:numPr>
        <w:spacing w:line="360" w:lineRule="auto"/>
        <w:ind w:left="1440" w:hanging="360"/>
      </w:pPr>
      <w:r w:rsidDel="00000000" w:rsidR="00000000" w:rsidRPr="00000000">
        <w:rPr>
          <w:rtl w:val="0"/>
        </w:rPr>
        <w:t xml:space="preserve">Manage personal account: RU</w:t>
      </w:r>
    </w:p>
    <w:p w:rsidR="00000000" w:rsidDel="00000000" w:rsidP="00000000" w:rsidRDefault="00000000" w:rsidRPr="00000000" w14:paraId="00000024">
      <w:pPr>
        <w:numPr>
          <w:ilvl w:val="1"/>
          <w:numId w:val="2"/>
        </w:numPr>
        <w:spacing w:line="360" w:lineRule="auto"/>
        <w:ind w:left="1440" w:hanging="360"/>
        <w:rPr/>
      </w:pPr>
      <w:r w:rsidDel="00000000" w:rsidR="00000000" w:rsidRPr="00000000">
        <w:rPr>
          <w:rtl w:val="0"/>
        </w:rPr>
        <w:t xml:space="preserve">Take a </w:t>
      </w:r>
      <w:r w:rsidDel="00000000" w:rsidR="00000000" w:rsidRPr="00000000">
        <w:rPr>
          <w:rtl w:val="0"/>
        </w:rPr>
        <w:t xml:space="preserve">theory </w:t>
      </w:r>
      <w:r w:rsidDel="00000000" w:rsidR="00000000" w:rsidRPr="00000000">
        <w:rPr>
          <w:rtl w:val="0"/>
        </w:rPr>
        <w:t xml:space="preserve">test - No </w:t>
      </w:r>
      <w:r w:rsidDel="00000000" w:rsidR="00000000" w:rsidRPr="00000000">
        <w:rPr>
          <w:rtl w:val="0"/>
        </w:rPr>
        <w:t xml:space="preserve">specific time</w:t>
      </w:r>
    </w:p>
    <w:p w:rsidR="00000000" w:rsidDel="00000000" w:rsidP="00000000" w:rsidRDefault="00000000" w:rsidRPr="00000000" w14:paraId="00000025">
      <w:pPr>
        <w:numPr>
          <w:ilvl w:val="1"/>
          <w:numId w:val="2"/>
        </w:numPr>
        <w:spacing w:line="360" w:lineRule="auto"/>
        <w:ind w:left="1440" w:hanging="360"/>
        <w:rPr/>
      </w:pPr>
      <w:r w:rsidDel="00000000" w:rsidR="00000000" w:rsidRPr="00000000">
        <w:rPr>
          <w:rtl w:val="0"/>
        </w:rPr>
        <w:t xml:space="preserve">Take a </w:t>
      </w:r>
      <w:r w:rsidDel="00000000" w:rsidR="00000000" w:rsidRPr="00000000">
        <w:rPr>
          <w:rtl w:val="0"/>
        </w:rPr>
        <w:t xml:space="preserve">theory </w:t>
      </w:r>
      <w:r w:rsidDel="00000000" w:rsidR="00000000" w:rsidRPr="00000000">
        <w:rPr>
          <w:rtl w:val="0"/>
        </w:rPr>
        <w:t xml:space="preserve">test - </w:t>
      </w:r>
      <w:r w:rsidDel="00000000" w:rsidR="00000000" w:rsidRPr="00000000">
        <w:rPr>
          <w:rtl w:val="0"/>
        </w:rPr>
        <w:t xml:space="preserve">With specific time</w:t>
      </w:r>
      <w:r w:rsidDel="00000000" w:rsidR="00000000" w:rsidRPr="00000000">
        <w:rPr>
          <w:rtl w:val="0"/>
        </w:rPr>
        <w:t xml:space="preserve">: CR </w:t>
      </w:r>
      <w:r w:rsidDel="00000000" w:rsidR="00000000" w:rsidRPr="00000000">
        <w:rPr>
          <w:rtl w:val="0"/>
        </w:rPr>
      </w:r>
    </w:p>
    <w:p w:rsidR="00000000" w:rsidDel="00000000" w:rsidP="00000000" w:rsidRDefault="00000000" w:rsidRPr="00000000" w14:paraId="00000026">
      <w:pPr>
        <w:numPr>
          <w:ilvl w:val="1"/>
          <w:numId w:val="2"/>
        </w:numPr>
        <w:spacing w:line="360" w:lineRule="auto"/>
        <w:ind w:left="1440" w:hanging="360"/>
        <w:rPr/>
      </w:pPr>
      <w:r w:rsidDel="00000000" w:rsidR="00000000" w:rsidRPr="00000000">
        <w:rPr>
          <w:rtl w:val="0"/>
        </w:rPr>
        <w:t xml:space="preserve">Register for a driver's license application form: CRU</w:t>
      </w:r>
      <w:r w:rsidDel="00000000" w:rsidR="00000000" w:rsidRPr="00000000">
        <w:rPr>
          <w:rtl w:val="0"/>
        </w:rPr>
      </w:r>
    </w:p>
    <w:p w:rsidR="00000000" w:rsidDel="00000000" w:rsidP="00000000" w:rsidRDefault="00000000" w:rsidRPr="00000000" w14:paraId="00000027">
      <w:pPr>
        <w:numPr>
          <w:ilvl w:val="1"/>
          <w:numId w:val="2"/>
        </w:numPr>
        <w:spacing w:line="360" w:lineRule="auto"/>
        <w:ind w:left="1440" w:hanging="360"/>
        <w:rPr/>
      </w:pPr>
      <w:r w:rsidDel="00000000" w:rsidR="00000000" w:rsidRPr="00000000">
        <w:rPr>
          <w:rtl w:val="0"/>
        </w:rPr>
        <w:t xml:space="preserve">Manage practice training: R</w:t>
      </w:r>
      <w:r w:rsidDel="00000000" w:rsidR="00000000" w:rsidRPr="00000000">
        <w:rPr>
          <w:rtl w:val="0"/>
        </w:rPr>
      </w:r>
    </w:p>
    <w:p w:rsidR="00000000" w:rsidDel="00000000" w:rsidP="00000000" w:rsidRDefault="00000000" w:rsidRPr="00000000" w14:paraId="00000028">
      <w:pPr>
        <w:numPr>
          <w:ilvl w:val="1"/>
          <w:numId w:val="2"/>
        </w:numPr>
        <w:spacing w:line="360" w:lineRule="auto"/>
        <w:ind w:left="1440" w:hanging="360"/>
        <w:rPr>
          <w:u w:val="none"/>
        </w:rPr>
      </w:pPr>
      <w:r w:rsidDel="00000000" w:rsidR="00000000" w:rsidRPr="00000000">
        <w:rPr>
          <w:rtl w:val="0"/>
        </w:rPr>
        <w:t xml:space="preserve">Rate mentors: CRUD</w:t>
      </w:r>
    </w:p>
    <w:p w:rsidR="00000000" w:rsidDel="00000000" w:rsidP="00000000" w:rsidRDefault="00000000" w:rsidRPr="00000000" w14:paraId="00000029">
      <w:pPr>
        <w:numPr>
          <w:ilvl w:val="1"/>
          <w:numId w:val="2"/>
        </w:numPr>
        <w:spacing w:line="360" w:lineRule="auto"/>
        <w:ind w:left="1440" w:hanging="360"/>
        <w:rPr>
          <w:u w:val="none"/>
        </w:rPr>
      </w:pPr>
      <w:r w:rsidDel="00000000" w:rsidR="00000000" w:rsidRPr="00000000">
        <w:rPr>
          <w:rtl w:val="0"/>
        </w:rPr>
        <w:t xml:space="preserve">View news: R</w:t>
      </w:r>
    </w:p>
    <w:p w:rsidR="00000000" w:rsidDel="00000000" w:rsidP="00000000" w:rsidRDefault="00000000" w:rsidRPr="00000000" w14:paraId="0000002A">
      <w:pPr>
        <w:numPr>
          <w:ilvl w:val="0"/>
          <w:numId w:val="2"/>
        </w:numPr>
        <w:spacing w:line="360" w:lineRule="auto"/>
        <w:ind w:left="720" w:hanging="360"/>
        <w:rPr>
          <w:u w:val="none"/>
        </w:rPr>
      </w:pPr>
      <w:r w:rsidDel="00000000" w:rsidR="00000000" w:rsidRPr="00000000">
        <w:rPr>
          <w:rtl w:val="0"/>
        </w:rPr>
        <w:t xml:space="preserve">Guest</w:t>
      </w:r>
    </w:p>
    <w:p w:rsidR="00000000" w:rsidDel="00000000" w:rsidP="00000000" w:rsidRDefault="00000000" w:rsidRPr="00000000" w14:paraId="0000002B">
      <w:pPr>
        <w:numPr>
          <w:ilvl w:val="1"/>
          <w:numId w:val="2"/>
        </w:numPr>
        <w:spacing w:line="360" w:lineRule="auto"/>
        <w:ind w:left="1440" w:hanging="360"/>
      </w:pPr>
      <w:r w:rsidDel="00000000" w:rsidR="00000000" w:rsidRPr="00000000">
        <w:rPr>
          <w:rtl w:val="0"/>
        </w:rPr>
        <w:t xml:space="preserve">View news: R</w:t>
      </w:r>
    </w:p>
    <w:p w:rsidR="00000000" w:rsidDel="00000000" w:rsidP="00000000" w:rsidRDefault="00000000" w:rsidRPr="00000000" w14:paraId="0000002C">
      <w:pPr>
        <w:numPr>
          <w:ilvl w:val="1"/>
          <w:numId w:val="2"/>
        </w:numPr>
        <w:spacing w:line="360" w:lineRule="auto"/>
        <w:ind w:left="1440" w:hanging="360"/>
        <w:rPr>
          <w:u w:val="none"/>
        </w:rPr>
      </w:pPr>
      <w:r w:rsidDel="00000000" w:rsidR="00000000" w:rsidRPr="00000000">
        <w:rPr>
          <w:rtl w:val="0"/>
        </w:rPr>
        <w:t xml:space="preserve">Take a theory test</w:t>
      </w:r>
    </w:p>
    <w:p w:rsidR="00000000" w:rsidDel="00000000" w:rsidP="00000000" w:rsidRDefault="00000000" w:rsidRPr="00000000" w14:paraId="0000002D">
      <w:pPr>
        <w:numPr>
          <w:ilvl w:val="1"/>
          <w:numId w:val="2"/>
        </w:numPr>
        <w:spacing w:line="360" w:lineRule="auto"/>
        <w:ind w:left="1440" w:hanging="360"/>
        <w:rPr/>
      </w:pPr>
      <w:r w:rsidDel="00000000" w:rsidR="00000000" w:rsidRPr="00000000">
        <w:rPr>
          <w:rtl w:val="0"/>
        </w:rPr>
        <w:t xml:space="preserve">Register account in system</w:t>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color w:val="ff0000"/>
          <w:sz w:val="32"/>
          <w:szCs w:val="32"/>
        </w:rPr>
      </w:pPr>
      <w:r w:rsidDel="00000000" w:rsidR="00000000" w:rsidRPr="00000000">
        <w:rPr>
          <w:color w:val="ff0000"/>
          <w:sz w:val="30"/>
          <w:szCs w:val="30"/>
          <w:rtl w:val="0"/>
        </w:rPr>
        <w:t xml:space="preserve">Use case details:</w:t>
      </w:r>
      <w:r w:rsidDel="00000000" w:rsidR="00000000" w:rsidRPr="00000000">
        <w:rPr>
          <w:rtl w:val="0"/>
        </w:rPr>
      </w:r>
    </w:p>
    <w:p w:rsidR="00000000" w:rsidDel="00000000" w:rsidP="00000000" w:rsidRDefault="00000000" w:rsidRPr="00000000" w14:paraId="00000032">
      <w:pPr>
        <w:spacing w:line="360" w:lineRule="auto"/>
        <w:rPr>
          <w:color w:val="ff0000"/>
          <w:sz w:val="32"/>
          <w:szCs w:val="32"/>
        </w:rPr>
      </w:pPr>
      <w:r w:rsidDel="00000000" w:rsidR="00000000" w:rsidRPr="00000000">
        <w:rPr>
          <w:color w:val="ff0000"/>
          <w:sz w:val="32"/>
          <w:szCs w:val="32"/>
          <w:rtl w:val="0"/>
        </w:rPr>
        <w:t xml:space="preserve">Identify detail requirements</w:t>
      </w:r>
    </w:p>
    <w:p w:rsidR="00000000" w:rsidDel="00000000" w:rsidP="00000000" w:rsidRDefault="00000000" w:rsidRPr="00000000" w14:paraId="00000033">
      <w:pPr>
        <w:numPr>
          <w:ilvl w:val="0"/>
          <w:numId w:val="8"/>
        </w:numPr>
        <w:spacing w:line="360" w:lineRule="auto"/>
        <w:ind w:left="720" w:hanging="360"/>
        <w:rPr>
          <w:b w:val="1"/>
          <w:color w:val="ffd966"/>
          <w:sz w:val="28"/>
          <w:szCs w:val="28"/>
          <w:shd w:fill="274e13" w:val="clear"/>
        </w:rPr>
      </w:pPr>
      <w:r w:rsidDel="00000000" w:rsidR="00000000" w:rsidRPr="00000000">
        <w:rPr>
          <w:b w:val="1"/>
          <w:color w:val="ffd966"/>
          <w:sz w:val="28"/>
          <w:szCs w:val="28"/>
          <w:shd w:fill="274e13" w:val="clear"/>
          <w:rtl w:val="0"/>
        </w:rPr>
        <w:t xml:space="preserve">Admin (Khảo thí, xếp lịch, xếp thầy, xếp lớp)</w:t>
      </w:r>
    </w:p>
    <w:p w:rsidR="00000000" w:rsidDel="00000000" w:rsidP="00000000" w:rsidRDefault="00000000" w:rsidRPr="00000000" w14:paraId="00000034">
      <w:pPr>
        <w:numPr>
          <w:ilvl w:val="1"/>
          <w:numId w:val="7"/>
        </w:numPr>
        <w:spacing w:line="360" w:lineRule="auto"/>
        <w:ind w:left="1440" w:hanging="360"/>
        <w:rPr>
          <w:b w:val="1"/>
        </w:rPr>
      </w:pPr>
      <w:r w:rsidDel="00000000" w:rsidR="00000000" w:rsidRPr="00000000">
        <w:rPr>
          <w:b w:val="1"/>
          <w:rtl w:val="0"/>
        </w:rPr>
        <w:t xml:space="preserve">Login</w:t>
      </w:r>
    </w:p>
    <w:p w:rsidR="00000000" w:rsidDel="00000000" w:rsidP="00000000" w:rsidRDefault="00000000" w:rsidRPr="00000000" w14:paraId="00000035">
      <w:pPr>
        <w:numPr>
          <w:ilvl w:val="2"/>
          <w:numId w:val="7"/>
        </w:numPr>
        <w:spacing w:line="360" w:lineRule="auto"/>
        <w:ind w:left="2160" w:hanging="360"/>
        <w:rPr>
          <w:u w:val="none"/>
        </w:rPr>
      </w:pPr>
      <w:r w:rsidDel="00000000" w:rsidR="00000000" w:rsidRPr="00000000">
        <w:rPr>
          <w:rtl w:val="0"/>
        </w:rPr>
        <w:t xml:space="preserve">Login by username + password</w:t>
      </w:r>
    </w:p>
    <w:p w:rsidR="00000000" w:rsidDel="00000000" w:rsidP="00000000" w:rsidRDefault="00000000" w:rsidRPr="00000000" w14:paraId="00000036">
      <w:pPr>
        <w:numPr>
          <w:ilvl w:val="1"/>
          <w:numId w:val="7"/>
        </w:numPr>
        <w:spacing w:line="360" w:lineRule="auto"/>
        <w:ind w:left="1440" w:hanging="360"/>
        <w:rPr>
          <w:b w:val="1"/>
        </w:rPr>
      </w:pPr>
      <w:r w:rsidDel="00000000" w:rsidR="00000000" w:rsidRPr="00000000">
        <w:rPr>
          <w:b w:val="1"/>
          <w:rtl w:val="0"/>
        </w:rPr>
        <w:t xml:space="preserve">Logout</w:t>
      </w:r>
    </w:p>
    <w:p w:rsidR="00000000" w:rsidDel="00000000" w:rsidP="00000000" w:rsidRDefault="00000000" w:rsidRPr="00000000" w14:paraId="00000037">
      <w:pPr>
        <w:numPr>
          <w:ilvl w:val="1"/>
          <w:numId w:val="7"/>
        </w:numPr>
        <w:spacing w:line="360" w:lineRule="auto"/>
        <w:ind w:left="1440" w:hanging="360"/>
        <w:rPr>
          <w:b w:val="1"/>
        </w:rPr>
      </w:pPr>
      <w:r w:rsidDel="00000000" w:rsidR="00000000" w:rsidRPr="00000000">
        <w:rPr>
          <w:b w:val="1"/>
          <w:rtl w:val="0"/>
        </w:rPr>
        <w:t xml:space="preserve">Manage staff: CRUD</w:t>
      </w:r>
      <w:r w:rsidDel="00000000" w:rsidR="00000000" w:rsidRPr="00000000">
        <w:rPr>
          <w:rtl w:val="0"/>
        </w:rPr>
      </w:r>
    </w:p>
    <w:p w:rsidR="00000000" w:rsidDel="00000000" w:rsidP="00000000" w:rsidRDefault="00000000" w:rsidRPr="00000000" w14:paraId="00000038">
      <w:pPr>
        <w:numPr>
          <w:ilvl w:val="2"/>
          <w:numId w:val="7"/>
        </w:numPr>
        <w:spacing w:line="360" w:lineRule="auto"/>
        <w:ind w:left="2160" w:hanging="360"/>
        <w:rPr>
          <w:u w:val="none"/>
        </w:rPr>
      </w:pPr>
      <w:r w:rsidDel="00000000" w:rsidR="00000000" w:rsidRPr="00000000">
        <w:rPr>
          <w:rtl w:val="0"/>
        </w:rPr>
        <w:t xml:space="preserve">Create staff</w:t>
      </w:r>
    </w:p>
    <w:p w:rsidR="00000000" w:rsidDel="00000000" w:rsidP="00000000" w:rsidRDefault="00000000" w:rsidRPr="00000000" w14:paraId="00000039">
      <w:pPr>
        <w:numPr>
          <w:ilvl w:val="2"/>
          <w:numId w:val="7"/>
        </w:numPr>
        <w:spacing w:line="360" w:lineRule="auto"/>
        <w:ind w:left="2160" w:hanging="360"/>
        <w:rPr>
          <w:u w:val="none"/>
        </w:rPr>
      </w:pPr>
      <w:r w:rsidDel="00000000" w:rsidR="00000000" w:rsidRPr="00000000">
        <w:rPr>
          <w:rtl w:val="0"/>
        </w:rPr>
        <w:t xml:space="preserve">View staff information</w:t>
      </w:r>
    </w:p>
    <w:p w:rsidR="00000000" w:rsidDel="00000000" w:rsidP="00000000" w:rsidRDefault="00000000" w:rsidRPr="00000000" w14:paraId="0000003A">
      <w:pPr>
        <w:numPr>
          <w:ilvl w:val="2"/>
          <w:numId w:val="7"/>
        </w:numPr>
        <w:spacing w:line="360" w:lineRule="auto"/>
        <w:ind w:left="2160" w:hanging="360"/>
        <w:rPr>
          <w:u w:val="none"/>
        </w:rPr>
      </w:pPr>
      <w:r w:rsidDel="00000000" w:rsidR="00000000" w:rsidRPr="00000000">
        <w:rPr>
          <w:rtl w:val="0"/>
        </w:rPr>
        <w:t xml:space="preserve">Update staff information</w:t>
      </w:r>
    </w:p>
    <w:p w:rsidR="00000000" w:rsidDel="00000000" w:rsidP="00000000" w:rsidRDefault="00000000" w:rsidRPr="00000000" w14:paraId="0000003B">
      <w:pPr>
        <w:numPr>
          <w:ilvl w:val="2"/>
          <w:numId w:val="7"/>
        </w:numPr>
        <w:spacing w:line="360" w:lineRule="auto"/>
        <w:ind w:left="2160" w:hanging="360"/>
        <w:rPr>
          <w:u w:val="none"/>
        </w:rPr>
      </w:pPr>
      <w:r w:rsidDel="00000000" w:rsidR="00000000" w:rsidRPr="00000000">
        <w:rPr>
          <w:rtl w:val="0"/>
        </w:rPr>
        <w:t xml:space="preserve">Delete staff</w:t>
      </w:r>
    </w:p>
    <w:p w:rsidR="00000000" w:rsidDel="00000000" w:rsidP="00000000" w:rsidRDefault="00000000" w:rsidRPr="00000000" w14:paraId="0000003C">
      <w:pPr>
        <w:numPr>
          <w:ilvl w:val="2"/>
          <w:numId w:val="7"/>
        </w:numPr>
        <w:spacing w:line="360" w:lineRule="auto"/>
        <w:ind w:left="2160" w:hanging="360"/>
        <w:rPr>
          <w:u w:val="none"/>
        </w:rPr>
      </w:pPr>
      <w:r w:rsidDel="00000000" w:rsidR="00000000" w:rsidRPr="00000000">
        <w:rPr>
          <w:rtl w:val="0"/>
        </w:rPr>
        <w:t xml:space="preserve">Ban staff</w:t>
      </w:r>
    </w:p>
    <w:p w:rsidR="00000000" w:rsidDel="00000000" w:rsidP="00000000" w:rsidRDefault="00000000" w:rsidRPr="00000000" w14:paraId="0000003D">
      <w:pPr>
        <w:numPr>
          <w:ilvl w:val="1"/>
          <w:numId w:val="7"/>
        </w:numPr>
        <w:spacing w:line="360" w:lineRule="auto"/>
        <w:ind w:left="1440" w:hanging="360"/>
        <w:rPr>
          <w:b w:val="1"/>
        </w:rPr>
      </w:pPr>
      <w:r w:rsidDel="00000000" w:rsidR="00000000" w:rsidRPr="00000000">
        <w:rPr>
          <w:b w:val="1"/>
          <w:rtl w:val="0"/>
        </w:rPr>
        <w:t xml:space="preserve">Manage system: CRUD</w:t>
      </w:r>
    </w:p>
    <w:p w:rsidR="00000000" w:rsidDel="00000000" w:rsidP="00000000" w:rsidRDefault="00000000" w:rsidRPr="00000000" w14:paraId="0000003E">
      <w:pPr>
        <w:numPr>
          <w:ilvl w:val="2"/>
          <w:numId w:val="7"/>
        </w:numPr>
        <w:spacing w:line="360" w:lineRule="auto"/>
        <w:ind w:left="2160" w:hanging="360"/>
        <w:rPr/>
      </w:pPr>
      <w:r w:rsidDel="00000000" w:rsidR="00000000" w:rsidRPr="00000000">
        <w:rPr>
          <w:rtl w:val="0"/>
        </w:rPr>
        <w:t xml:space="preserve">Manage account: CRUD (manage every account in system)</w:t>
      </w:r>
    </w:p>
    <w:p w:rsidR="00000000" w:rsidDel="00000000" w:rsidP="00000000" w:rsidRDefault="00000000" w:rsidRPr="00000000" w14:paraId="0000003F">
      <w:pPr>
        <w:numPr>
          <w:ilvl w:val="3"/>
          <w:numId w:val="7"/>
        </w:numPr>
        <w:spacing w:line="360" w:lineRule="auto"/>
        <w:ind w:left="2880" w:hanging="360"/>
        <w:rPr>
          <w:u w:val="none"/>
        </w:rPr>
      </w:pPr>
      <w:r w:rsidDel="00000000" w:rsidR="00000000" w:rsidRPr="00000000">
        <w:rPr>
          <w:rtl w:val="0"/>
        </w:rPr>
        <w:t xml:space="preserve">Manage mentor: CRUD</w:t>
      </w:r>
      <w:r w:rsidDel="00000000" w:rsidR="00000000" w:rsidRPr="00000000">
        <w:rPr>
          <w:rtl w:val="0"/>
        </w:rPr>
      </w:r>
    </w:p>
    <w:p w:rsidR="00000000" w:rsidDel="00000000" w:rsidP="00000000" w:rsidRDefault="00000000" w:rsidRPr="00000000" w14:paraId="00000040">
      <w:pPr>
        <w:numPr>
          <w:ilvl w:val="4"/>
          <w:numId w:val="7"/>
        </w:numPr>
        <w:spacing w:line="360" w:lineRule="auto"/>
        <w:ind w:left="3600" w:hanging="360"/>
      </w:pPr>
      <w:r w:rsidDel="00000000" w:rsidR="00000000" w:rsidRPr="00000000">
        <w:rPr>
          <w:rtl w:val="0"/>
        </w:rPr>
        <w:t xml:space="preserve">Create/View/Delete/Update account</w:t>
      </w:r>
    </w:p>
    <w:p w:rsidR="00000000" w:rsidDel="00000000" w:rsidP="00000000" w:rsidRDefault="00000000" w:rsidRPr="00000000" w14:paraId="00000041">
      <w:pPr>
        <w:numPr>
          <w:ilvl w:val="4"/>
          <w:numId w:val="7"/>
        </w:numPr>
        <w:spacing w:line="360" w:lineRule="auto"/>
        <w:ind w:left="3600" w:hanging="360"/>
        <w:rPr>
          <w:u w:val="none"/>
        </w:rPr>
      </w:pPr>
      <w:r w:rsidDel="00000000" w:rsidR="00000000" w:rsidRPr="00000000">
        <w:rPr>
          <w:rtl w:val="0"/>
        </w:rPr>
        <w:t xml:space="preserve">Ban mentors</w:t>
      </w:r>
    </w:p>
    <w:p w:rsidR="00000000" w:rsidDel="00000000" w:rsidP="00000000" w:rsidRDefault="00000000" w:rsidRPr="00000000" w14:paraId="00000042">
      <w:pPr>
        <w:numPr>
          <w:ilvl w:val="3"/>
          <w:numId w:val="7"/>
        </w:numPr>
        <w:spacing w:line="360" w:lineRule="auto"/>
        <w:ind w:left="2880" w:hanging="360"/>
        <w:rPr>
          <w:u w:val="none"/>
        </w:rPr>
      </w:pPr>
      <w:r w:rsidDel="00000000" w:rsidR="00000000" w:rsidRPr="00000000">
        <w:rPr>
          <w:rtl w:val="0"/>
        </w:rPr>
        <w:t xml:space="preserve">Manage staff: CRUD</w:t>
      </w:r>
    </w:p>
    <w:p w:rsidR="00000000" w:rsidDel="00000000" w:rsidP="00000000" w:rsidRDefault="00000000" w:rsidRPr="00000000" w14:paraId="00000043">
      <w:pPr>
        <w:numPr>
          <w:ilvl w:val="4"/>
          <w:numId w:val="7"/>
        </w:numPr>
        <w:spacing w:line="360" w:lineRule="auto"/>
        <w:ind w:left="3600" w:hanging="360"/>
      </w:pPr>
      <w:r w:rsidDel="00000000" w:rsidR="00000000" w:rsidRPr="00000000">
        <w:rPr>
          <w:rtl w:val="0"/>
        </w:rPr>
        <w:t xml:space="preserve">Create/View/Delete/Update account</w:t>
      </w:r>
    </w:p>
    <w:p w:rsidR="00000000" w:rsidDel="00000000" w:rsidP="00000000" w:rsidRDefault="00000000" w:rsidRPr="00000000" w14:paraId="00000044">
      <w:pPr>
        <w:numPr>
          <w:ilvl w:val="4"/>
          <w:numId w:val="7"/>
        </w:numPr>
        <w:spacing w:line="360" w:lineRule="auto"/>
        <w:ind w:left="3600" w:hanging="360"/>
        <w:rPr>
          <w:u w:val="none"/>
        </w:rPr>
      </w:pPr>
      <w:r w:rsidDel="00000000" w:rsidR="00000000" w:rsidRPr="00000000">
        <w:rPr>
          <w:rtl w:val="0"/>
        </w:rPr>
        <w:t xml:space="preserve">Ban staffs</w:t>
      </w:r>
    </w:p>
    <w:p w:rsidR="00000000" w:rsidDel="00000000" w:rsidP="00000000" w:rsidRDefault="00000000" w:rsidRPr="00000000" w14:paraId="00000045">
      <w:pPr>
        <w:numPr>
          <w:ilvl w:val="3"/>
          <w:numId w:val="7"/>
        </w:numPr>
        <w:spacing w:line="360" w:lineRule="auto"/>
        <w:ind w:left="2880" w:hanging="360"/>
        <w:rPr>
          <w:u w:val="none"/>
        </w:rPr>
      </w:pPr>
      <w:r w:rsidDel="00000000" w:rsidR="00000000" w:rsidRPr="00000000">
        <w:rPr>
          <w:rtl w:val="0"/>
        </w:rPr>
        <w:t xml:space="preserve">Manage members: CRUD</w:t>
      </w:r>
    </w:p>
    <w:p w:rsidR="00000000" w:rsidDel="00000000" w:rsidP="00000000" w:rsidRDefault="00000000" w:rsidRPr="00000000" w14:paraId="00000046">
      <w:pPr>
        <w:numPr>
          <w:ilvl w:val="4"/>
          <w:numId w:val="7"/>
        </w:numPr>
        <w:spacing w:line="360" w:lineRule="auto"/>
        <w:ind w:left="3600" w:hanging="360"/>
        <w:rPr>
          <w:u w:val="none"/>
        </w:rPr>
      </w:pPr>
      <w:r w:rsidDel="00000000" w:rsidR="00000000" w:rsidRPr="00000000">
        <w:rPr>
          <w:rtl w:val="0"/>
        </w:rPr>
        <w:t xml:space="preserve">Create/View/Delete/Update account</w:t>
      </w:r>
    </w:p>
    <w:p w:rsidR="00000000" w:rsidDel="00000000" w:rsidP="00000000" w:rsidRDefault="00000000" w:rsidRPr="00000000" w14:paraId="00000047">
      <w:pPr>
        <w:numPr>
          <w:ilvl w:val="4"/>
          <w:numId w:val="7"/>
        </w:numPr>
        <w:spacing w:line="360" w:lineRule="auto"/>
        <w:ind w:left="3600" w:hanging="360"/>
        <w:rPr>
          <w:u w:val="none"/>
        </w:rPr>
      </w:pPr>
      <w:r w:rsidDel="00000000" w:rsidR="00000000" w:rsidRPr="00000000">
        <w:rPr>
          <w:rtl w:val="0"/>
        </w:rPr>
        <w:t xml:space="preserve">Ban members</w:t>
      </w:r>
    </w:p>
    <w:p w:rsidR="00000000" w:rsidDel="00000000" w:rsidP="00000000" w:rsidRDefault="00000000" w:rsidRPr="00000000" w14:paraId="00000048">
      <w:pPr>
        <w:numPr>
          <w:ilvl w:val="3"/>
          <w:numId w:val="7"/>
        </w:numPr>
        <w:spacing w:line="360" w:lineRule="auto"/>
        <w:ind w:left="2880" w:hanging="360"/>
        <w:rPr>
          <w:u w:val="none"/>
        </w:rPr>
      </w:pPr>
      <w:r w:rsidDel="00000000" w:rsidR="00000000" w:rsidRPr="00000000">
        <w:rPr>
          <w:rtl w:val="0"/>
        </w:rPr>
        <w:t xml:space="preserve">Authorize: mentor/staff/admin</w:t>
      </w:r>
    </w:p>
    <w:p w:rsidR="00000000" w:rsidDel="00000000" w:rsidP="00000000" w:rsidRDefault="00000000" w:rsidRPr="00000000" w14:paraId="00000049">
      <w:pPr>
        <w:numPr>
          <w:ilvl w:val="3"/>
          <w:numId w:val="7"/>
        </w:numPr>
        <w:spacing w:line="360" w:lineRule="auto"/>
        <w:ind w:left="2880" w:hanging="360"/>
        <w:rPr>
          <w:u w:val="none"/>
        </w:rPr>
      </w:pPr>
      <w:r w:rsidDel="00000000" w:rsidR="00000000" w:rsidRPr="00000000">
        <w:rPr>
          <w:rtl w:val="0"/>
        </w:rPr>
        <w:t xml:space="preserve">Setup the type of driver's license: B2</w:t>
      </w:r>
    </w:p>
    <w:p w:rsidR="00000000" w:rsidDel="00000000" w:rsidP="00000000" w:rsidRDefault="00000000" w:rsidRPr="00000000" w14:paraId="0000004A">
      <w:pPr>
        <w:numPr>
          <w:ilvl w:val="2"/>
          <w:numId w:val="7"/>
        </w:numPr>
        <w:spacing w:line="360" w:lineRule="auto"/>
        <w:ind w:left="2160" w:hanging="360"/>
        <w:rPr>
          <w:u w:val="none"/>
        </w:rPr>
      </w:pPr>
      <w:r w:rsidDel="00000000" w:rsidR="00000000" w:rsidRPr="00000000">
        <w:rPr>
          <w:rtl w:val="0"/>
        </w:rPr>
        <w:t xml:space="preserve">Manage practice training schedule: CRUD</w:t>
      </w:r>
    </w:p>
    <w:p w:rsidR="00000000" w:rsidDel="00000000" w:rsidP="00000000" w:rsidRDefault="00000000" w:rsidRPr="00000000" w14:paraId="0000004B">
      <w:pPr>
        <w:numPr>
          <w:ilvl w:val="3"/>
          <w:numId w:val="7"/>
        </w:numPr>
        <w:spacing w:line="360" w:lineRule="auto"/>
        <w:ind w:left="2880" w:hanging="360"/>
        <w:rPr>
          <w:color w:val="ff0000"/>
        </w:rPr>
      </w:pPr>
      <w:r w:rsidDel="00000000" w:rsidR="00000000" w:rsidRPr="00000000">
        <w:rPr>
          <w:color w:val="ff0000"/>
          <w:rtl w:val="0"/>
        </w:rPr>
        <w:t xml:space="preserve">Create a schedule of slots to display on system (giờ hành chính, ca học)</w:t>
      </w:r>
    </w:p>
    <w:p w:rsidR="00000000" w:rsidDel="00000000" w:rsidP="00000000" w:rsidRDefault="00000000" w:rsidRPr="00000000" w14:paraId="0000004C">
      <w:pPr>
        <w:numPr>
          <w:ilvl w:val="3"/>
          <w:numId w:val="7"/>
        </w:numPr>
        <w:spacing w:line="360" w:lineRule="auto"/>
        <w:ind w:left="2880" w:hanging="360"/>
        <w:rPr>
          <w:color w:val="ff0000"/>
        </w:rPr>
      </w:pPr>
      <w:r w:rsidDel="00000000" w:rsidR="00000000" w:rsidRPr="00000000">
        <w:rPr>
          <w:color w:val="ff0000"/>
          <w:rtl w:val="0"/>
        </w:rPr>
        <w:t xml:space="preserve">Scheduled a class for mentor (Xếp lớp, giảng viên, học viên, tạo danh sách)</w:t>
      </w:r>
    </w:p>
    <w:p w:rsidR="00000000" w:rsidDel="00000000" w:rsidP="00000000" w:rsidRDefault="00000000" w:rsidRPr="00000000" w14:paraId="0000004D">
      <w:pPr>
        <w:numPr>
          <w:ilvl w:val="3"/>
          <w:numId w:val="7"/>
        </w:numPr>
        <w:spacing w:line="360" w:lineRule="auto"/>
        <w:ind w:left="2880" w:hanging="360"/>
        <w:rPr/>
      </w:pPr>
      <w:r w:rsidDel="00000000" w:rsidR="00000000" w:rsidRPr="00000000">
        <w:rPr>
          <w:rtl w:val="0"/>
        </w:rPr>
        <w:t xml:space="preserve">Create practice scheduled</w:t>
      </w:r>
    </w:p>
    <w:p w:rsidR="00000000" w:rsidDel="00000000" w:rsidP="00000000" w:rsidRDefault="00000000" w:rsidRPr="00000000" w14:paraId="0000004E">
      <w:pPr>
        <w:numPr>
          <w:ilvl w:val="4"/>
          <w:numId w:val="7"/>
        </w:numPr>
        <w:spacing w:line="360" w:lineRule="auto"/>
        <w:ind w:left="3600" w:hanging="360"/>
        <w:rPr>
          <w:u w:val="none"/>
        </w:rPr>
      </w:pPr>
      <w:r w:rsidDel="00000000" w:rsidR="00000000" w:rsidRPr="00000000">
        <w:rPr>
          <w:rtl w:val="0"/>
        </w:rPr>
        <w:t xml:space="preserve">Create class with n &lt;= 5 students with 1 mentor</w:t>
      </w:r>
    </w:p>
    <w:p w:rsidR="00000000" w:rsidDel="00000000" w:rsidP="00000000" w:rsidRDefault="00000000" w:rsidRPr="00000000" w14:paraId="0000004F">
      <w:pPr>
        <w:numPr>
          <w:ilvl w:val="4"/>
          <w:numId w:val="7"/>
        </w:numPr>
        <w:spacing w:line="360" w:lineRule="auto"/>
        <w:ind w:left="3600" w:hanging="360"/>
        <w:rPr>
          <w:u w:val="none"/>
        </w:rPr>
      </w:pPr>
      <w:r w:rsidDel="00000000" w:rsidR="00000000" w:rsidRPr="00000000">
        <w:rPr>
          <w:rtl w:val="0"/>
        </w:rPr>
        <w:t xml:space="preserve">Time, location, requirements (giảng viên, học viên tự trao đổi)</w:t>
      </w:r>
    </w:p>
    <w:p w:rsidR="00000000" w:rsidDel="00000000" w:rsidP="00000000" w:rsidRDefault="00000000" w:rsidRPr="00000000" w14:paraId="00000050">
      <w:pPr>
        <w:numPr>
          <w:ilvl w:val="3"/>
          <w:numId w:val="7"/>
        </w:numPr>
        <w:spacing w:line="360" w:lineRule="auto"/>
        <w:ind w:left="2880" w:hanging="360"/>
        <w:rPr>
          <w:u w:val="none"/>
        </w:rPr>
      </w:pPr>
      <w:r w:rsidDel="00000000" w:rsidR="00000000" w:rsidRPr="00000000">
        <w:rPr>
          <w:rtl w:val="0"/>
        </w:rPr>
        <w:t xml:space="preserve">View practice scheduled</w:t>
      </w:r>
    </w:p>
    <w:p w:rsidR="00000000" w:rsidDel="00000000" w:rsidP="00000000" w:rsidRDefault="00000000" w:rsidRPr="00000000" w14:paraId="00000051">
      <w:pPr>
        <w:numPr>
          <w:ilvl w:val="3"/>
          <w:numId w:val="7"/>
        </w:numPr>
        <w:spacing w:line="360" w:lineRule="auto"/>
        <w:ind w:left="2880" w:hanging="360"/>
        <w:rPr>
          <w:u w:val="none"/>
        </w:rPr>
      </w:pPr>
      <w:r w:rsidDel="00000000" w:rsidR="00000000" w:rsidRPr="00000000">
        <w:rPr>
          <w:rtl w:val="0"/>
        </w:rPr>
        <w:t xml:space="preserve">Update practice scheduled</w:t>
      </w:r>
    </w:p>
    <w:p w:rsidR="00000000" w:rsidDel="00000000" w:rsidP="00000000" w:rsidRDefault="00000000" w:rsidRPr="00000000" w14:paraId="00000052">
      <w:pPr>
        <w:numPr>
          <w:ilvl w:val="3"/>
          <w:numId w:val="7"/>
        </w:numPr>
        <w:spacing w:line="360" w:lineRule="auto"/>
        <w:ind w:left="2880" w:hanging="360"/>
        <w:rPr>
          <w:u w:val="none"/>
        </w:rPr>
      </w:pPr>
      <w:r w:rsidDel="00000000" w:rsidR="00000000" w:rsidRPr="00000000">
        <w:rPr>
          <w:rtl w:val="0"/>
        </w:rPr>
        <w:t xml:space="preserve">Delete practice scheduled</w:t>
      </w:r>
    </w:p>
    <w:p w:rsidR="00000000" w:rsidDel="00000000" w:rsidP="00000000" w:rsidRDefault="00000000" w:rsidRPr="00000000" w14:paraId="00000053">
      <w:pPr>
        <w:numPr>
          <w:ilvl w:val="1"/>
          <w:numId w:val="7"/>
        </w:numPr>
        <w:spacing w:line="360" w:lineRule="auto"/>
        <w:ind w:left="1440" w:hanging="360"/>
        <w:rPr>
          <w:b w:val="1"/>
        </w:rPr>
      </w:pPr>
      <w:r w:rsidDel="00000000" w:rsidR="00000000" w:rsidRPr="00000000">
        <w:rPr>
          <w:b w:val="1"/>
          <w:rtl w:val="0"/>
        </w:rPr>
        <w:t xml:space="preserve">Manage driving course: CRUD</w:t>
      </w:r>
    </w:p>
    <w:p w:rsidR="00000000" w:rsidDel="00000000" w:rsidP="00000000" w:rsidRDefault="00000000" w:rsidRPr="00000000" w14:paraId="00000054">
      <w:pPr>
        <w:numPr>
          <w:ilvl w:val="2"/>
          <w:numId w:val="7"/>
        </w:numPr>
        <w:spacing w:line="360" w:lineRule="auto"/>
        <w:ind w:left="2160" w:hanging="360"/>
        <w:rPr>
          <w:u w:val="none"/>
        </w:rPr>
      </w:pPr>
      <w:r w:rsidDel="00000000" w:rsidR="00000000" w:rsidRPr="00000000">
        <w:rPr>
          <w:rtl w:val="0"/>
        </w:rPr>
        <w:t xml:space="preserve">Create driving course (khai giảng, bế giảng)</w:t>
      </w:r>
    </w:p>
    <w:p w:rsidR="00000000" w:rsidDel="00000000" w:rsidP="00000000" w:rsidRDefault="00000000" w:rsidRPr="00000000" w14:paraId="00000055">
      <w:pPr>
        <w:numPr>
          <w:ilvl w:val="2"/>
          <w:numId w:val="7"/>
        </w:numPr>
        <w:spacing w:line="360" w:lineRule="auto"/>
        <w:ind w:left="2160" w:hanging="360"/>
        <w:rPr>
          <w:u w:val="none"/>
        </w:rPr>
      </w:pPr>
      <w:r w:rsidDel="00000000" w:rsidR="00000000" w:rsidRPr="00000000">
        <w:rPr>
          <w:rtl w:val="0"/>
        </w:rPr>
        <w:t xml:space="preserve">View driving course (list lớp học)</w:t>
      </w:r>
    </w:p>
    <w:p w:rsidR="00000000" w:rsidDel="00000000" w:rsidP="00000000" w:rsidRDefault="00000000" w:rsidRPr="00000000" w14:paraId="00000056">
      <w:pPr>
        <w:numPr>
          <w:ilvl w:val="2"/>
          <w:numId w:val="7"/>
        </w:numPr>
        <w:spacing w:line="360" w:lineRule="auto"/>
        <w:ind w:left="2160" w:hanging="360"/>
        <w:rPr>
          <w:u w:val="none"/>
        </w:rPr>
      </w:pPr>
      <w:r w:rsidDel="00000000" w:rsidR="00000000" w:rsidRPr="00000000">
        <w:rPr>
          <w:rtl w:val="0"/>
        </w:rPr>
        <w:t xml:space="preserve">Update driving course (update từng khóa trên list)</w:t>
      </w:r>
    </w:p>
    <w:p w:rsidR="00000000" w:rsidDel="00000000" w:rsidP="00000000" w:rsidRDefault="00000000" w:rsidRPr="00000000" w14:paraId="00000057">
      <w:pPr>
        <w:numPr>
          <w:ilvl w:val="2"/>
          <w:numId w:val="7"/>
        </w:numPr>
        <w:spacing w:line="360" w:lineRule="auto"/>
        <w:ind w:left="2160" w:hanging="360"/>
        <w:rPr>
          <w:u w:val="none"/>
        </w:rPr>
      </w:pPr>
      <w:r w:rsidDel="00000000" w:rsidR="00000000" w:rsidRPr="00000000">
        <w:rPr>
          <w:rtl w:val="0"/>
        </w:rPr>
        <w:t xml:space="preserve">Delete driving course (xóa trên list)</w:t>
      </w:r>
    </w:p>
    <w:p w:rsidR="00000000" w:rsidDel="00000000" w:rsidP="00000000" w:rsidRDefault="00000000" w:rsidRPr="00000000" w14:paraId="00000058">
      <w:pPr>
        <w:numPr>
          <w:ilvl w:val="1"/>
          <w:numId w:val="7"/>
        </w:numPr>
        <w:spacing w:line="360" w:lineRule="auto"/>
        <w:ind w:left="1440" w:hanging="360"/>
        <w:rPr>
          <w:b w:val="1"/>
        </w:rPr>
      </w:pPr>
      <w:r w:rsidDel="00000000" w:rsidR="00000000" w:rsidRPr="00000000">
        <w:rPr>
          <w:b w:val="1"/>
          <w:rtl w:val="0"/>
        </w:rPr>
        <w:t xml:space="preserve">Manage exam schedule: CRUD</w:t>
      </w:r>
    </w:p>
    <w:p w:rsidR="00000000" w:rsidDel="00000000" w:rsidP="00000000" w:rsidRDefault="00000000" w:rsidRPr="00000000" w14:paraId="00000059">
      <w:pPr>
        <w:numPr>
          <w:ilvl w:val="2"/>
          <w:numId w:val="7"/>
        </w:numPr>
        <w:spacing w:line="360" w:lineRule="auto"/>
        <w:ind w:left="2160" w:hanging="360"/>
      </w:pPr>
      <w:r w:rsidDel="00000000" w:rsidR="00000000" w:rsidRPr="00000000">
        <w:rPr>
          <w:rtl w:val="0"/>
        </w:rPr>
        <w:t xml:space="preserve">Create exam schedule (tối đa 20 người 1 đợt thi, đủ điều kiện thi, thời gian chờ từ 4 - 5 tháng bắt đầu từ ngày ghi danh, mỗi tháng đều tạo dựa trên lịch của sở)</w:t>
      </w:r>
    </w:p>
    <w:p w:rsidR="00000000" w:rsidDel="00000000" w:rsidP="00000000" w:rsidRDefault="00000000" w:rsidRPr="00000000" w14:paraId="0000005A">
      <w:pPr>
        <w:numPr>
          <w:ilvl w:val="2"/>
          <w:numId w:val="7"/>
        </w:numPr>
        <w:spacing w:line="360" w:lineRule="auto"/>
        <w:ind w:left="2160" w:hanging="360"/>
      </w:pPr>
      <w:r w:rsidDel="00000000" w:rsidR="00000000" w:rsidRPr="00000000">
        <w:rPr>
          <w:rtl w:val="0"/>
        </w:rPr>
        <w:t xml:space="preserve">View exam schedule</w:t>
      </w:r>
    </w:p>
    <w:p w:rsidR="00000000" w:rsidDel="00000000" w:rsidP="00000000" w:rsidRDefault="00000000" w:rsidRPr="00000000" w14:paraId="0000005B">
      <w:pPr>
        <w:numPr>
          <w:ilvl w:val="2"/>
          <w:numId w:val="7"/>
        </w:numPr>
        <w:spacing w:line="360" w:lineRule="auto"/>
        <w:ind w:left="2160" w:hanging="360"/>
      </w:pPr>
      <w:r w:rsidDel="00000000" w:rsidR="00000000" w:rsidRPr="00000000">
        <w:rPr>
          <w:rtl w:val="0"/>
        </w:rPr>
        <w:t xml:space="preserve">Update exam schedule</w:t>
      </w:r>
    </w:p>
    <w:p w:rsidR="00000000" w:rsidDel="00000000" w:rsidP="00000000" w:rsidRDefault="00000000" w:rsidRPr="00000000" w14:paraId="0000005C">
      <w:pPr>
        <w:numPr>
          <w:ilvl w:val="2"/>
          <w:numId w:val="7"/>
        </w:numPr>
        <w:spacing w:line="360" w:lineRule="auto"/>
        <w:ind w:left="2160" w:hanging="360"/>
      </w:pPr>
      <w:r w:rsidDel="00000000" w:rsidR="00000000" w:rsidRPr="00000000">
        <w:rPr>
          <w:rtl w:val="0"/>
        </w:rPr>
        <w:t xml:space="preserve">Delete exam schedule</w:t>
      </w:r>
    </w:p>
    <w:p w:rsidR="00000000" w:rsidDel="00000000" w:rsidP="00000000" w:rsidRDefault="00000000" w:rsidRPr="00000000" w14:paraId="0000005D">
      <w:pPr>
        <w:numPr>
          <w:ilvl w:val="1"/>
          <w:numId w:val="7"/>
        </w:numPr>
        <w:spacing w:line="360" w:lineRule="auto"/>
        <w:ind w:left="1440" w:hanging="360"/>
        <w:rPr>
          <w:b w:val="1"/>
        </w:rPr>
      </w:pPr>
      <w:r w:rsidDel="00000000" w:rsidR="00000000" w:rsidRPr="00000000">
        <w:rPr>
          <w:b w:val="1"/>
          <w:rtl w:val="0"/>
        </w:rPr>
        <w:t xml:space="preserve">Manage news: CRUD</w:t>
      </w:r>
    </w:p>
    <w:p w:rsidR="00000000" w:rsidDel="00000000" w:rsidP="00000000" w:rsidRDefault="00000000" w:rsidRPr="00000000" w14:paraId="0000005E">
      <w:pPr>
        <w:numPr>
          <w:ilvl w:val="2"/>
          <w:numId w:val="7"/>
        </w:numPr>
        <w:spacing w:line="360" w:lineRule="auto"/>
        <w:ind w:left="2160" w:hanging="360"/>
      </w:pPr>
      <w:r w:rsidDel="00000000" w:rsidR="00000000" w:rsidRPr="00000000">
        <w:rPr>
          <w:rtl w:val="0"/>
        </w:rPr>
        <w:t xml:space="preserve">Create news (Content: các khóa đang mở, quy trình học, quy trình làm hồ sơ)</w:t>
      </w:r>
    </w:p>
    <w:p w:rsidR="00000000" w:rsidDel="00000000" w:rsidP="00000000" w:rsidRDefault="00000000" w:rsidRPr="00000000" w14:paraId="0000005F">
      <w:pPr>
        <w:numPr>
          <w:ilvl w:val="2"/>
          <w:numId w:val="7"/>
        </w:numPr>
        <w:spacing w:line="360" w:lineRule="auto"/>
        <w:ind w:left="2160" w:hanging="360"/>
      </w:pPr>
      <w:r w:rsidDel="00000000" w:rsidR="00000000" w:rsidRPr="00000000">
        <w:rPr>
          <w:rtl w:val="0"/>
        </w:rPr>
        <w:t xml:space="preserve">View news</w:t>
      </w:r>
    </w:p>
    <w:p w:rsidR="00000000" w:rsidDel="00000000" w:rsidP="00000000" w:rsidRDefault="00000000" w:rsidRPr="00000000" w14:paraId="00000060">
      <w:pPr>
        <w:numPr>
          <w:ilvl w:val="2"/>
          <w:numId w:val="7"/>
        </w:numPr>
        <w:spacing w:line="360" w:lineRule="auto"/>
        <w:ind w:left="2160" w:hanging="360"/>
      </w:pPr>
      <w:r w:rsidDel="00000000" w:rsidR="00000000" w:rsidRPr="00000000">
        <w:rPr>
          <w:rtl w:val="0"/>
        </w:rPr>
        <w:t xml:space="preserve">Update news information</w:t>
      </w:r>
    </w:p>
    <w:p w:rsidR="00000000" w:rsidDel="00000000" w:rsidP="00000000" w:rsidRDefault="00000000" w:rsidRPr="00000000" w14:paraId="00000061">
      <w:pPr>
        <w:numPr>
          <w:ilvl w:val="2"/>
          <w:numId w:val="7"/>
        </w:numPr>
        <w:spacing w:line="360" w:lineRule="auto"/>
        <w:ind w:left="2160" w:hanging="360"/>
      </w:pPr>
      <w:r w:rsidDel="00000000" w:rsidR="00000000" w:rsidRPr="00000000">
        <w:rPr>
          <w:rtl w:val="0"/>
        </w:rPr>
        <w:t xml:space="preserve">Delete news</w:t>
      </w:r>
    </w:p>
    <w:p w:rsidR="00000000" w:rsidDel="00000000" w:rsidP="00000000" w:rsidRDefault="00000000" w:rsidRPr="00000000" w14:paraId="00000062">
      <w:pPr>
        <w:numPr>
          <w:ilvl w:val="1"/>
          <w:numId w:val="7"/>
        </w:numPr>
        <w:spacing w:line="360" w:lineRule="auto"/>
        <w:ind w:left="1440" w:hanging="360"/>
        <w:rPr>
          <w:b w:val="1"/>
        </w:rPr>
      </w:pPr>
      <w:r w:rsidDel="00000000" w:rsidR="00000000" w:rsidRPr="00000000">
        <w:rPr>
          <w:b w:val="1"/>
          <w:rtl w:val="0"/>
        </w:rPr>
        <w:t xml:space="preserve">Reports: R</w:t>
        <w:tab/>
      </w:r>
    </w:p>
    <w:p w:rsidR="00000000" w:rsidDel="00000000" w:rsidP="00000000" w:rsidRDefault="00000000" w:rsidRPr="00000000" w14:paraId="00000063">
      <w:pPr>
        <w:numPr>
          <w:ilvl w:val="2"/>
          <w:numId w:val="7"/>
        </w:numPr>
        <w:spacing w:line="360" w:lineRule="auto"/>
        <w:ind w:left="2160" w:hanging="360"/>
        <w:rPr>
          <w:u w:val="none"/>
        </w:rPr>
      </w:pPr>
      <w:r w:rsidDel="00000000" w:rsidR="00000000" w:rsidRPr="00000000">
        <w:rPr>
          <w:rtl w:val="0"/>
        </w:rPr>
        <w:t xml:space="preserve">View reports sent from staffs</w:t>
      </w:r>
    </w:p>
    <w:p w:rsidR="00000000" w:rsidDel="00000000" w:rsidP="00000000" w:rsidRDefault="00000000" w:rsidRPr="00000000" w14:paraId="00000064">
      <w:pPr>
        <w:spacing w:line="360" w:lineRule="auto"/>
        <w:ind w:left="0" w:firstLine="0"/>
        <w:rPr/>
      </w:pPr>
      <w:r w:rsidDel="00000000" w:rsidR="00000000" w:rsidRPr="00000000">
        <w:rPr>
          <w:rtl w:val="0"/>
        </w:rPr>
      </w:r>
    </w:p>
    <w:p w:rsidR="00000000" w:rsidDel="00000000" w:rsidP="00000000" w:rsidRDefault="00000000" w:rsidRPr="00000000" w14:paraId="00000065">
      <w:pPr>
        <w:numPr>
          <w:ilvl w:val="0"/>
          <w:numId w:val="7"/>
        </w:numPr>
        <w:spacing w:line="360" w:lineRule="auto"/>
        <w:ind w:left="720" w:hanging="360"/>
        <w:rPr>
          <w:b w:val="1"/>
          <w:color w:val="ffd966"/>
          <w:sz w:val="28"/>
          <w:szCs w:val="28"/>
          <w:shd w:fill="274e13" w:val="clear"/>
        </w:rPr>
      </w:pPr>
      <w:r w:rsidDel="00000000" w:rsidR="00000000" w:rsidRPr="00000000">
        <w:rPr>
          <w:b w:val="1"/>
          <w:color w:val="ffd966"/>
          <w:sz w:val="28"/>
          <w:szCs w:val="28"/>
          <w:shd w:fill="274e13" w:val="clear"/>
          <w:rtl w:val="0"/>
        </w:rPr>
        <w:t xml:space="preserve">Staff (phía trung tâm)</w:t>
      </w:r>
    </w:p>
    <w:p w:rsidR="00000000" w:rsidDel="00000000" w:rsidP="00000000" w:rsidRDefault="00000000" w:rsidRPr="00000000" w14:paraId="00000066">
      <w:pPr>
        <w:numPr>
          <w:ilvl w:val="1"/>
          <w:numId w:val="7"/>
        </w:numPr>
        <w:spacing w:line="360" w:lineRule="auto"/>
        <w:ind w:left="1440" w:hanging="360"/>
        <w:rPr>
          <w:b w:val="1"/>
        </w:rPr>
      </w:pPr>
      <w:r w:rsidDel="00000000" w:rsidR="00000000" w:rsidRPr="00000000">
        <w:rPr>
          <w:b w:val="1"/>
          <w:rtl w:val="0"/>
        </w:rPr>
        <w:t xml:space="preserve">Login</w:t>
      </w:r>
    </w:p>
    <w:p w:rsidR="00000000" w:rsidDel="00000000" w:rsidP="00000000" w:rsidRDefault="00000000" w:rsidRPr="00000000" w14:paraId="00000067">
      <w:pPr>
        <w:numPr>
          <w:ilvl w:val="2"/>
          <w:numId w:val="7"/>
        </w:numPr>
        <w:spacing w:line="360" w:lineRule="auto"/>
        <w:ind w:left="2160" w:hanging="360"/>
        <w:rPr>
          <w:u w:val="none"/>
        </w:rPr>
      </w:pPr>
      <w:r w:rsidDel="00000000" w:rsidR="00000000" w:rsidRPr="00000000">
        <w:rPr>
          <w:rtl w:val="0"/>
        </w:rPr>
        <w:t xml:space="preserve">Login by username + password</w:t>
      </w:r>
    </w:p>
    <w:p w:rsidR="00000000" w:rsidDel="00000000" w:rsidP="00000000" w:rsidRDefault="00000000" w:rsidRPr="00000000" w14:paraId="00000068">
      <w:pPr>
        <w:numPr>
          <w:ilvl w:val="1"/>
          <w:numId w:val="7"/>
        </w:numPr>
        <w:spacing w:line="360" w:lineRule="auto"/>
        <w:ind w:left="1440" w:hanging="360"/>
        <w:rPr>
          <w:b w:val="1"/>
        </w:rPr>
      </w:pPr>
      <w:r w:rsidDel="00000000" w:rsidR="00000000" w:rsidRPr="00000000">
        <w:rPr>
          <w:b w:val="1"/>
          <w:rtl w:val="0"/>
        </w:rPr>
        <w:t xml:space="preserve">Logout </w:t>
      </w:r>
    </w:p>
    <w:p w:rsidR="00000000" w:rsidDel="00000000" w:rsidP="00000000" w:rsidRDefault="00000000" w:rsidRPr="00000000" w14:paraId="00000069">
      <w:pPr>
        <w:numPr>
          <w:ilvl w:val="1"/>
          <w:numId w:val="7"/>
        </w:numPr>
        <w:spacing w:line="360" w:lineRule="auto"/>
        <w:ind w:left="1440" w:hanging="360"/>
        <w:rPr>
          <w:b w:val="1"/>
        </w:rPr>
      </w:pPr>
      <w:r w:rsidDel="00000000" w:rsidR="00000000" w:rsidRPr="00000000">
        <w:rPr>
          <w:b w:val="1"/>
          <w:rtl w:val="0"/>
        </w:rPr>
        <w:t xml:space="preserve">Manage personal account: RU</w:t>
      </w:r>
    </w:p>
    <w:p w:rsidR="00000000" w:rsidDel="00000000" w:rsidP="00000000" w:rsidRDefault="00000000" w:rsidRPr="00000000" w14:paraId="0000006A">
      <w:pPr>
        <w:numPr>
          <w:ilvl w:val="2"/>
          <w:numId w:val="7"/>
        </w:numPr>
        <w:spacing w:line="360" w:lineRule="auto"/>
        <w:ind w:left="2160" w:hanging="360"/>
        <w:rPr>
          <w:u w:val="none"/>
        </w:rPr>
      </w:pPr>
      <w:r w:rsidDel="00000000" w:rsidR="00000000" w:rsidRPr="00000000">
        <w:rPr>
          <w:rtl w:val="0"/>
        </w:rPr>
        <w:t xml:space="preserve">View profile</w:t>
      </w:r>
    </w:p>
    <w:p w:rsidR="00000000" w:rsidDel="00000000" w:rsidP="00000000" w:rsidRDefault="00000000" w:rsidRPr="00000000" w14:paraId="0000006B">
      <w:pPr>
        <w:numPr>
          <w:ilvl w:val="2"/>
          <w:numId w:val="7"/>
        </w:numPr>
        <w:spacing w:line="360" w:lineRule="auto"/>
        <w:ind w:left="2160" w:hanging="360"/>
        <w:rPr>
          <w:u w:val="none"/>
        </w:rPr>
      </w:pPr>
      <w:r w:rsidDel="00000000" w:rsidR="00000000" w:rsidRPr="00000000">
        <w:rPr>
          <w:rtl w:val="0"/>
        </w:rPr>
        <w:t xml:space="preserve">Update profile</w:t>
      </w:r>
    </w:p>
    <w:p w:rsidR="00000000" w:rsidDel="00000000" w:rsidP="00000000" w:rsidRDefault="00000000" w:rsidRPr="00000000" w14:paraId="0000006C">
      <w:pPr>
        <w:numPr>
          <w:ilvl w:val="1"/>
          <w:numId w:val="7"/>
        </w:numPr>
        <w:spacing w:line="360" w:lineRule="auto"/>
        <w:ind w:left="1440" w:hanging="360"/>
        <w:rPr>
          <w:b w:val="1"/>
        </w:rPr>
      </w:pPr>
      <w:r w:rsidDel="00000000" w:rsidR="00000000" w:rsidRPr="00000000">
        <w:rPr>
          <w:b w:val="1"/>
          <w:rtl w:val="0"/>
        </w:rPr>
        <w:t xml:space="preserve">Manage members: CRUD</w:t>
      </w:r>
    </w:p>
    <w:p w:rsidR="00000000" w:rsidDel="00000000" w:rsidP="00000000" w:rsidRDefault="00000000" w:rsidRPr="00000000" w14:paraId="0000006D">
      <w:pPr>
        <w:numPr>
          <w:ilvl w:val="2"/>
          <w:numId w:val="7"/>
        </w:numPr>
        <w:spacing w:line="360" w:lineRule="auto"/>
        <w:ind w:left="2160" w:hanging="360"/>
        <w:rPr>
          <w:u w:val="none"/>
        </w:rPr>
      </w:pPr>
      <w:r w:rsidDel="00000000" w:rsidR="00000000" w:rsidRPr="00000000">
        <w:rPr>
          <w:rtl w:val="0"/>
        </w:rPr>
        <w:t xml:space="preserve">Create members (Nhập tay từ file cứng của học viên)</w:t>
      </w:r>
    </w:p>
    <w:p w:rsidR="00000000" w:rsidDel="00000000" w:rsidP="00000000" w:rsidRDefault="00000000" w:rsidRPr="00000000" w14:paraId="0000006E">
      <w:pPr>
        <w:numPr>
          <w:ilvl w:val="3"/>
          <w:numId w:val="7"/>
        </w:numPr>
        <w:spacing w:line="360" w:lineRule="auto"/>
        <w:ind w:left="2880" w:hanging="360"/>
        <w:rPr>
          <w:u w:val="none"/>
        </w:rPr>
      </w:pPr>
      <w:r w:rsidDel="00000000" w:rsidR="00000000" w:rsidRPr="00000000">
        <w:rPr>
          <w:rtl w:val="0"/>
        </w:rPr>
        <w:t xml:space="preserve">Call student to confirm registration (nhận request)</w:t>
      </w:r>
    </w:p>
    <w:p w:rsidR="00000000" w:rsidDel="00000000" w:rsidP="00000000" w:rsidRDefault="00000000" w:rsidRPr="00000000" w14:paraId="0000006F">
      <w:pPr>
        <w:numPr>
          <w:ilvl w:val="4"/>
          <w:numId w:val="7"/>
        </w:numPr>
        <w:spacing w:line="360" w:lineRule="auto"/>
        <w:ind w:left="3600" w:hanging="360"/>
        <w:rPr>
          <w:u w:val="none"/>
        </w:rPr>
      </w:pPr>
      <w:r w:rsidDel="00000000" w:rsidR="00000000" w:rsidRPr="00000000">
        <w:rPr>
          <w:rtl w:val="0"/>
        </w:rPr>
        <w:t xml:space="preserve">Yes: Send members account + password via MSM -&gt; Authorize the member (Set member status: isPaid: True)</w:t>
      </w:r>
    </w:p>
    <w:p w:rsidR="00000000" w:rsidDel="00000000" w:rsidP="00000000" w:rsidRDefault="00000000" w:rsidRPr="00000000" w14:paraId="00000070">
      <w:pPr>
        <w:numPr>
          <w:ilvl w:val="4"/>
          <w:numId w:val="7"/>
        </w:numPr>
        <w:spacing w:line="360" w:lineRule="auto"/>
        <w:ind w:left="3600" w:hanging="360"/>
        <w:rPr>
          <w:u w:val="none"/>
        </w:rPr>
      </w:pPr>
      <w:r w:rsidDel="00000000" w:rsidR="00000000" w:rsidRPr="00000000">
        <w:rPr>
          <w:rtl w:val="0"/>
        </w:rPr>
        <w:t xml:space="preserve">No: Cancel the registration (Xóa request)</w:t>
      </w:r>
    </w:p>
    <w:p w:rsidR="00000000" w:rsidDel="00000000" w:rsidP="00000000" w:rsidRDefault="00000000" w:rsidRPr="00000000" w14:paraId="00000071">
      <w:pPr>
        <w:numPr>
          <w:ilvl w:val="2"/>
          <w:numId w:val="7"/>
        </w:numPr>
        <w:spacing w:line="360" w:lineRule="auto"/>
        <w:ind w:left="2160" w:hanging="360"/>
      </w:pPr>
      <w:r w:rsidDel="00000000" w:rsidR="00000000" w:rsidRPr="00000000">
        <w:rPr>
          <w:rtl w:val="0"/>
        </w:rPr>
        <w:t xml:space="preserve">Search/View/Update members information</w:t>
      </w:r>
    </w:p>
    <w:p w:rsidR="00000000" w:rsidDel="00000000" w:rsidP="00000000" w:rsidRDefault="00000000" w:rsidRPr="00000000" w14:paraId="00000072">
      <w:pPr>
        <w:numPr>
          <w:ilvl w:val="2"/>
          <w:numId w:val="7"/>
        </w:numPr>
        <w:spacing w:line="360" w:lineRule="auto"/>
        <w:ind w:left="2160" w:hanging="360"/>
        <w:rPr>
          <w:u w:val="none"/>
        </w:rPr>
      </w:pPr>
      <w:r w:rsidDel="00000000" w:rsidR="00000000" w:rsidRPr="00000000">
        <w:rPr>
          <w:rtl w:val="0"/>
        </w:rPr>
        <w:t xml:space="preserve"> (Giữ thông tin member)</w:t>
      </w:r>
    </w:p>
    <w:p w:rsidR="00000000" w:rsidDel="00000000" w:rsidP="00000000" w:rsidRDefault="00000000" w:rsidRPr="00000000" w14:paraId="00000073">
      <w:pPr>
        <w:numPr>
          <w:ilvl w:val="2"/>
          <w:numId w:val="7"/>
        </w:numPr>
        <w:spacing w:line="360" w:lineRule="auto"/>
        <w:ind w:left="2160" w:hanging="360"/>
        <w:rPr>
          <w:u w:val="none"/>
        </w:rPr>
      </w:pPr>
      <w:r w:rsidDel="00000000" w:rsidR="00000000" w:rsidRPr="00000000">
        <w:rPr>
          <w:rtl w:val="0"/>
        </w:rPr>
        <w:t xml:space="preserve">Import/Export excel files:</w:t>
      </w:r>
    </w:p>
    <w:p w:rsidR="00000000" w:rsidDel="00000000" w:rsidP="00000000" w:rsidRDefault="00000000" w:rsidRPr="00000000" w14:paraId="00000074">
      <w:pPr>
        <w:numPr>
          <w:ilvl w:val="3"/>
          <w:numId w:val="7"/>
        </w:numPr>
        <w:spacing w:line="360" w:lineRule="auto"/>
        <w:ind w:left="2880" w:hanging="360"/>
        <w:rPr>
          <w:u w:val="none"/>
        </w:rPr>
      </w:pPr>
      <w:r w:rsidDel="00000000" w:rsidR="00000000" w:rsidRPr="00000000">
        <w:rPr>
          <w:rtl w:val="0"/>
        </w:rPr>
        <w:t xml:space="preserve">List of members have paid (đã đóng tiền, hoàn tất thủ tục, làm học viên)</w:t>
      </w:r>
    </w:p>
    <w:p w:rsidR="00000000" w:rsidDel="00000000" w:rsidP="00000000" w:rsidRDefault="00000000" w:rsidRPr="00000000" w14:paraId="00000075">
      <w:pPr>
        <w:numPr>
          <w:ilvl w:val="1"/>
          <w:numId w:val="7"/>
        </w:numPr>
        <w:spacing w:line="360" w:lineRule="auto"/>
        <w:ind w:left="1440" w:hanging="360"/>
        <w:rPr>
          <w:b w:val="1"/>
        </w:rPr>
      </w:pPr>
      <w:r w:rsidDel="00000000" w:rsidR="00000000" w:rsidRPr="00000000">
        <w:rPr>
          <w:b w:val="1"/>
          <w:rtl w:val="0"/>
        </w:rPr>
        <w:t xml:space="preserve">Manage question bank: CRUD</w:t>
      </w:r>
    </w:p>
    <w:p w:rsidR="00000000" w:rsidDel="00000000" w:rsidP="00000000" w:rsidRDefault="00000000" w:rsidRPr="00000000" w14:paraId="00000076">
      <w:pPr>
        <w:numPr>
          <w:ilvl w:val="2"/>
          <w:numId w:val="7"/>
        </w:numPr>
        <w:spacing w:line="360" w:lineRule="auto"/>
        <w:ind w:left="2160" w:hanging="360"/>
        <w:rPr>
          <w:u w:val="none"/>
        </w:rPr>
      </w:pPr>
      <w:r w:rsidDel="00000000" w:rsidR="00000000" w:rsidRPr="00000000">
        <w:rPr>
          <w:rtl w:val="0"/>
        </w:rPr>
        <w:t xml:space="preserve">Create question</w:t>
      </w:r>
    </w:p>
    <w:p w:rsidR="00000000" w:rsidDel="00000000" w:rsidP="00000000" w:rsidRDefault="00000000" w:rsidRPr="00000000" w14:paraId="00000077">
      <w:pPr>
        <w:numPr>
          <w:ilvl w:val="2"/>
          <w:numId w:val="7"/>
        </w:numPr>
        <w:spacing w:line="360" w:lineRule="auto"/>
        <w:ind w:left="2160" w:hanging="360"/>
        <w:rPr>
          <w:u w:val="none"/>
        </w:rPr>
      </w:pPr>
      <w:r w:rsidDel="00000000" w:rsidR="00000000" w:rsidRPr="00000000">
        <w:rPr>
          <w:rtl w:val="0"/>
        </w:rPr>
        <w:t xml:space="preserve">Read question</w:t>
      </w:r>
    </w:p>
    <w:p w:rsidR="00000000" w:rsidDel="00000000" w:rsidP="00000000" w:rsidRDefault="00000000" w:rsidRPr="00000000" w14:paraId="00000078">
      <w:pPr>
        <w:numPr>
          <w:ilvl w:val="2"/>
          <w:numId w:val="7"/>
        </w:numPr>
        <w:spacing w:line="360" w:lineRule="auto"/>
        <w:ind w:left="2160" w:hanging="360"/>
        <w:rPr>
          <w:u w:val="none"/>
        </w:rPr>
      </w:pPr>
      <w:r w:rsidDel="00000000" w:rsidR="00000000" w:rsidRPr="00000000">
        <w:rPr>
          <w:rtl w:val="0"/>
        </w:rPr>
        <w:t xml:space="preserve">Update question information</w:t>
      </w:r>
    </w:p>
    <w:p w:rsidR="00000000" w:rsidDel="00000000" w:rsidP="00000000" w:rsidRDefault="00000000" w:rsidRPr="00000000" w14:paraId="00000079">
      <w:pPr>
        <w:numPr>
          <w:ilvl w:val="2"/>
          <w:numId w:val="7"/>
        </w:numPr>
        <w:spacing w:line="360" w:lineRule="auto"/>
        <w:ind w:left="2160" w:hanging="360"/>
        <w:rPr>
          <w:u w:val="none"/>
        </w:rPr>
      </w:pPr>
      <w:r w:rsidDel="00000000" w:rsidR="00000000" w:rsidRPr="00000000">
        <w:rPr>
          <w:rtl w:val="0"/>
        </w:rPr>
        <w:t xml:space="preserve">Delete question</w:t>
      </w:r>
    </w:p>
    <w:p w:rsidR="00000000" w:rsidDel="00000000" w:rsidP="00000000" w:rsidRDefault="00000000" w:rsidRPr="00000000" w14:paraId="0000007A">
      <w:pPr>
        <w:numPr>
          <w:ilvl w:val="2"/>
          <w:numId w:val="7"/>
        </w:numPr>
        <w:spacing w:line="360" w:lineRule="auto"/>
        <w:ind w:left="2160" w:hanging="360"/>
        <w:rPr>
          <w:u w:val="none"/>
        </w:rPr>
      </w:pPr>
      <w:r w:rsidDel="00000000" w:rsidR="00000000" w:rsidRPr="00000000">
        <w:rPr>
          <w:rtl w:val="0"/>
        </w:rPr>
        <w:t xml:space="preserve">Import/Export question bank</w:t>
      </w:r>
    </w:p>
    <w:p w:rsidR="00000000" w:rsidDel="00000000" w:rsidP="00000000" w:rsidRDefault="00000000" w:rsidRPr="00000000" w14:paraId="0000007B">
      <w:pPr>
        <w:numPr>
          <w:ilvl w:val="1"/>
          <w:numId w:val="7"/>
        </w:numPr>
        <w:spacing w:line="360" w:lineRule="auto"/>
        <w:ind w:left="1440" w:hanging="360"/>
      </w:pPr>
      <w:r w:rsidDel="00000000" w:rsidR="00000000" w:rsidRPr="00000000">
        <w:rPr>
          <w:b w:val="1"/>
          <w:rtl w:val="0"/>
        </w:rPr>
        <w:t xml:space="preserve">Manage theory tests - </w:t>
      </w:r>
      <w:r w:rsidDel="00000000" w:rsidR="00000000" w:rsidRPr="00000000">
        <w:rPr>
          <w:b w:val="1"/>
          <w:sz w:val="24"/>
          <w:szCs w:val="24"/>
          <w:rtl w:val="0"/>
        </w:rPr>
        <w:t xml:space="preserve">No specific time</w:t>
      </w:r>
      <w:r w:rsidDel="00000000" w:rsidR="00000000" w:rsidRPr="00000000">
        <w:rPr>
          <w:b w:val="1"/>
          <w:rtl w:val="0"/>
        </w:rPr>
        <w:t xml:space="preserve">: CRUD (For guests)</w:t>
      </w:r>
    </w:p>
    <w:p w:rsidR="00000000" w:rsidDel="00000000" w:rsidP="00000000" w:rsidRDefault="00000000" w:rsidRPr="00000000" w14:paraId="0000007C">
      <w:pPr>
        <w:numPr>
          <w:ilvl w:val="2"/>
          <w:numId w:val="7"/>
        </w:numPr>
        <w:spacing w:line="360" w:lineRule="auto"/>
        <w:ind w:left="2160" w:hanging="360"/>
        <w:rPr>
          <w:u w:val="none"/>
        </w:rPr>
      </w:pPr>
      <w:r w:rsidDel="00000000" w:rsidR="00000000" w:rsidRPr="00000000">
        <w:rPr>
          <w:rtl w:val="0"/>
        </w:rPr>
        <w:t xml:space="preserve">Create practice test </w:t>
      </w:r>
    </w:p>
    <w:p w:rsidR="00000000" w:rsidDel="00000000" w:rsidP="00000000" w:rsidRDefault="00000000" w:rsidRPr="00000000" w14:paraId="0000007D">
      <w:pPr>
        <w:numPr>
          <w:ilvl w:val="2"/>
          <w:numId w:val="7"/>
        </w:numPr>
        <w:spacing w:line="360" w:lineRule="auto"/>
        <w:ind w:left="2160" w:hanging="360"/>
        <w:rPr>
          <w:u w:val="none"/>
        </w:rPr>
      </w:pPr>
      <w:r w:rsidDel="00000000" w:rsidR="00000000" w:rsidRPr="00000000">
        <w:rPr>
          <w:rtl w:val="0"/>
        </w:rPr>
        <w:t xml:space="preserve">View practice test</w:t>
      </w:r>
    </w:p>
    <w:p w:rsidR="00000000" w:rsidDel="00000000" w:rsidP="00000000" w:rsidRDefault="00000000" w:rsidRPr="00000000" w14:paraId="0000007E">
      <w:pPr>
        <w:numPr>
          <w:ilvl w:val="2"/>
          <w:numId w:val="7"/>
        </w:numPr>
        <w:spacing w:line="360" w:lineRule="auto"/>
        <w:ind w:left="2160" w:hanging="360"/>
        <w:rPr>
          <w:u w:val="none"/>
        </w:rPr>
      </w:pPr>
      <w:r w:rsidDel="00000000" w:rsidR="00000000" w:rsidRPr="00000000">
        <w:rPr>
          <w:rtl w:val="0"/>
        </w:rPr>
        <w:t xml:space="preserve">Update practice test</w:t>
      </w:r>
    </w:p>
    <w:p w:rsidR="00000000" w:rsidDel="00000000" w:rsidP="00000000" w:rsidRDefault="00000000" w:rsidRPr="00000000" w14:paraId="0000007F">
      <w:pPr>
        <w:numPr>
          <w:ilvl w:val="2"/>
          <w:numId w:val="7"/>
        </w:numPr>
        <w:spacing w:line="360" w:lineRule="auto"/>
        <w:ind w:left="2160" w:hanging="360"/>
        <w:rPr>
          <w:u w:val="none"/>
        </w:rPr>
      </w:pPr>
      <w:r w:rsidDel="00000000" w:rsidR="00000000" w:rsidRPr="00000000">
        <w:rPr>
          <w:rtl w:val="0"/>
        </w:rPr>
        <w:t xml:space="preserve">Update practice test</w:t>
      </w:r>
    </w:p>
    <w:p w:rsidR="00000000" w:rsidDel="00000000" w:rsidP="00000000" w:rsidRDefault="00000000" w:rsidRPr="00000000" w14:paraId="00000080">
      <w:pPr>
        <w:numPr>
          <w:ilvl w:val="2"/>
          <w:numId w:val="7"/>
        </w:numPr>
        <w:spacing w:line="360" w:lineRule="auto"/>
        <w:ind w:left="2160" w:hanging="360"/>
        <w:rPr>
          <w:u w:val="none"/>
        </w:rPr>
      </w:pPr>
      <w:r w:rsidDel="00000000" w:rsidR="00000000" w:rsidRPr="00000000">
        <w:rPr>
          <w:rtl w:val="0"/>
        </w:rPr>
        <w:t xml:space="preserve">Import/Export tests</w:t>
      </w:r>
    </w:p>
    <w:p w:rsidR="00000000" w:rsidDel="00000000" w:rsidP="00000000" w:rsidRDefault="00000000" w:rsidRPr="00000000" w14:paraId="00000081">
      <w:pPr>
        <w:numPr>
          <w:ilvl w:val="1"/>
          <w:numId w:val="7"/>
        </w:numPr>
        <w:spacing w:line="360" w:lineRule="auto"/>
        <w:ind w:left="1440" w:hanging="360"/>
      </w:pPr>
      <w:r w:rsidDel="00000000" w:rsidR="00000000" w:rsidRPr="00000000">
        <w:rPr>
          <w:b w:val="1"/>
          <w:rtl w:val="0"/>
        </w:rPr>
        <w:t xml:space="preserve">Manage theory tests - </w:t>
      </w:r>
      <w:r w:rsidDel="00000000" w:rsidR="00000000" w:rsidRPr="00000000">
        <w:rPr>
          <w:b w:val="1"/>
          <w:sz w:val="24"/>
          <w:szCs w:val="24"/>
          <w:rtl w:val="0"/>
        </w:rPr>
        <w:t xml:space="preserve">With specific time</w:t>
      </w:r>
      <w:r w:rsidDel="00000000" w:rsidR="00000000" w:rsidRPr="00000000">
        <w:rPr>
          <w:b w:val="1"/>
          <w:rtl w:val="0"/>
        </w:rPr>
        <w:t xml:space="preserve">: CRUD (For members)</w:t>
      </w:r>
    </w:p>
    <w:p w:rsidR="00000000" w:rsidDel="00000000" w:rsidP="00000000" w:rsidRDefault="00000000" w:rsidRPr="00000000" w14:paraId="00000082">
      <w:pPr>
        <w:spacing w:line="360" w:lineRule="auto"/>
        <w:ind w:left="2160" w:firstLine="0"/>
        <w:rPr>
          <w:b w:val="1"/>
        </w:rPr>
      </w:pPr>
      <w:r w:rsidDel="00000000" w:rsidR="00000000" w:rsidRPr="00000000">
        <w:rPr>
          <w:b w:val="1"/>
          <w:i w:val="1"/>
          <w:rtl w:val="0"/>
        </w:rPr>
        <w:t xml:space="preserve">Xử lý kết quả trên front end</w:t>
      </w:r>
      <w:r w:rsidDel="00000000" w:rsidR="00000000" w:rsidRPr="00000000">
        <w:rPr>
          <w:rtl w:val="0"/>
        </w:rPr>
      </w:r>
    </w:p>
    <w:p w:rsidR="00000000" w:rsidDel="00000000" w:rsidP="00000000" w:rsidRDefault="00000000" w:rsidRPr="00000000" w14:paraId="00000083">
      <w:pPr>
        <w:numPr>
          <w:ilvl w:val="2"/>
          <w:numId w:val="7"/>
        </w:numPr>
        <w:spacing w:line="360" w:lineRule="auto"/>
        <w:ind w:left="2160" w:hanging="360"/>
      </w:pPr>
      <w:r w:rsidDel="00000000" w:rsidR="00000000" w:rsidRPr="00000000">
        <w:rPr>
          <w:rtl w:val="0"/>
        </w:rPr>
        <w:t xml:space="preserve">Create practice test </w:t>
      </w:r>
    </w:p>
    <w:p w:rsidR="00000000" w:rsidDel="00000000" w:rsidP="00000000" w:rsidRDefault="00000000" w:rsidRPr="00000000" w14:paraId="00000084">
      <w:pPr>
        <w:numPr>
          <w:ilvl w:val="2"/>
          <w:numId w:val="7"/>
        </w:numPr>
        <w:spacing w:line="360" w:lineRule="auto"/>
        <w:ind w:left="2160" w:hanging="360"/>
      </w:pPr>
      <w:r w:rsidDel="00000000" w:rsidR="00000000" w:rsidRPr="00000000">
        <w:rPr>
          <w:rtl w:val="0"/>
        </w:rPr>
        <w:t xml:space="preserve">View practice test</w:t>
      </w:r>
    </w:p>
    <w:p w:rsidR="00000000" w:rsidDel="00000000" w:rsidP="00000000" w:rsidRDefault="00000000" w:rsidRPr="00000000" w14:paraId="00000085">
      <w:pPr>
        <w:numPr>
          <w:ilvl w:val="2"/>
          <w:numId w:val="7"/>
        </w:numPr>
        <w:spacing w:line="360" w:lineRule="auto"/>
        <w:ind w:left="2160" w:hanging="360"/>
      </w:pPr>
      <w:r w:rsidDel="00000000" w:rsidR="00000000" w:rsidRPr="00000000">
        <w:rPr>
          <w:rtl w:val="0"/>
        </w:rPr>
        <w:t xml:space="preserve">Update practice test</w:t>
      </w:r>
    </w:p>
    <w:p w:rsidR="00000000" w:rsidDel="00000000" w:rsidP="00000000" w:rsidRDefault="00000000" w:rsidRPr="00000000" w14:paraId="00000086">
      <w:pPr>
        <w:numPr>
          <w:ilvl w:val="2"/>
          <w:numId w:val="7"/>
        </w:numPr>
        <w:spacing w:line="360" w:lineRule="auto"/>
        <w:ind w:left="2160" w:hanging="360"/>
      </w:pPr>
      <w:r w:rsidDel="00000000" w:rsidR="00000000" w:rsidRPr="00000000">
        <w:rPr>
          <w:rtl w:val="0"/>
        </w:rPr>
        <w:t xml:space="preserve">Update practice test</w:t>
      </w:r>
    </w:p>
    <w:p w:rsidR="00000000" w:rsidDel="00000000" w:rsidP="00000000" w:rsidRDefault="00000000" w:rsidRPr="00000000" w14:paraId="00000087">
      <w:pPr>
        <w:numPr>
          <w:ilvl w:val="1"/>
          <w:numId w:val="7"/>
        </w:numPr>
        <w:spacing w:line="360" w:lineRule="auto"/>
        <w:ind w:left="1440" w:hanging="360"/>
        <w:rPr>
          <w:b w:val="1"/>
        </w:rPr>
      </w:pPr>
      <w:r w:rsidDel="00000000" w:rsidR="00000000" w:rsidRPr="00000000">
        <w:rPr>
          <w:b w:val="1"/>
          <w:rtl w:val="0"/>
        </w:rPr>
        <w:t xml:space="preserve">Manage news: CRUD</w:t>
      </w:r>
    </w:p>
    <w:p w:rsidR="00000000" w:rsidDel="00000000" w:rsidP="00000000" w:rsidRDefault="00000000" w:rsidRPr="00000000" w14:paraId="00000088">
      <w:pPr>
        <w:numPr>
          <w:ilvl w:val="2"/>
          <w:numId w:val="7"/>
        </w:numPr>
        <w:spacing w:line="360" w:lineRule="auto"/>
        <w:ind w:left="2160" w:hanging="360"/>
        <w:rPr>
          <w:u w:val="none"/>
        </w:rPr>
      </w:pPr>
      <w:r w:rsidDel="00000000" w:rsidR="00000000" w:rsidRPr="00000000">
        <w:rPr>
          <w:rtl w:val="0"/>
        </w:rPr>
        <w:t xml:space="preserve">Create news (Content: các khóa đang mở, quy trình học, quy trình làm hồ sơ)</w:t>
      </w:r>
    </w:p>
    <w:p w:rsidR="00000000" w:rsidDel="00000000" w:rsidP="00000000" w:rsidRDefault="00000000" w:rsidRPr="00000000" w14:paraId="00000089">
      <w:pPr>
        <w:numPr>
          <w:ilvl w:val="2"/>
          <w:numId w:val="7"/>
        </w:numPr>
        <w:spacing w:line="360" w:lineRule="auto"/>
        <w:ind w:left="2160" w:hanging="360"/>
        <w:rPr>
          <w:u w:val="none"/>
        </w:rPr>
      </w:pPr>
      <w:r w:rsidDel="00000000" w:rsidR="00000000" w:rsidRPr="00000000">
        <w:rPr>
          <w:rtl w:val="0"/>
        </w:rPr>
        <w:t xml:space="preserve">View news</w:t>
      </w:r>
    </w:p>
    <w:p w:rsidR="00000000" w:rsidDel="00000000" w:rsidP="00000000" w:rsidRDefault="00000000" w:rsidRPr="00000000" w14:paraId="0000008A">
      <w:pPr>
        <w:numPr>
          <w:ilvl w:val="2"/>
          <w:numId w:val="7"/>
        </w:numPr>
        <w:spacing w:line="360" w:lineRule="auto"/>
        <w:ind w:left="2160" w:hanging="360"/>
        <w:rPr>
          <w:u w:val="none"/>
        </w:rPr>
      </w:pPr>
      <w:r w:rsidDel="00000000" w:rsidR="00000000" w:rsidRPr="00000000">
        <w:rPr>
          <w:rtl w:val="0"/>
        </w:rPr>
        <w:t xml:space="preserve">Update news information</w:t>
      </w:r>
    </w:p>
    <w:p w:rsidR="00000000" w:rsidDel="00000000" w:rsidP="00000000" w:rsidRDefault="00000000" w:rsidRPr="00000000" w14:paraId="0000008B">
      <w:pPr>
        <w:numPr>
          <w:ilvl w:val="2"/>
          <w:numId w:val="7"/>
        </w:numPr>
        <w:spacing w:line="360" w:lineRule="auto"/>
        <w:ind w:left="2160" w:hanging="360"/>
        <w:rPr>
          <w:u w:val="none"/>
        </w:rPr>
      </w:pPr>
      <w:r w:rsidDel="00000000" w:rsidR="00000000" w:rsidRPr="00000000">
        <w:rPr>
          <w:rtl w:val="0"/>
        </w:rPr>
        <w:t xml:space="preserve">Delete news</w:t>
      </w:r>
    </w:p>
    <w:p w:rsidR="00000000" w:rsidDel="00000000" w:rsidP="00000000" w:rsidRDefault="00000000" w:rsidRPr="00000000" w14:paraId="0000008C">
      <w:pPr>
        <w:numPr>
          <w:ilvl w:val="1"/>
          <w:numId w:val="7"/>
        </w:numPr>
        <w:spacing w:line="360" w:lineRule="auto"/>
        <w:ind w:left="1440" w:hanging="360"/>
        <w:rPr>
          <w:b w:val="1"/>
        </w:rPr>
      </w:pPr>
      <w:r w:rsidDel="00000000" w:rsidR="00000000" w:rsidRPr="00000000">
        <w:rPr>
          <w:b w:val="1"/>
          <w:rtl w:val="0"/>
        </w:rPr>
        <w:t xml:space="preserve">Manage driver's </w:t>
      </w:r>
      <w:r w:rsidDel="00000000" w:rsidR="00000000" w:rsidRPr="00000000">
        <w:rPr>
          <w:b w:val="1"/>
          <w:rtl w:val="0"/>
        </w:rPr>
        <w:t xml:space="preserve">license</w:t>
      </w:r>
      <w:r w:rsidDel="00000000" w:rsidR="00000000" w:rsidRPr="00000000">
        <w:rPr>
          <w:b w:val="1"/>
          <w:rtl w:val="0"/>
        </w:rPr>
        <w:t xml:space="preserve"> test application form: CRUD</w:t>
      </w:r>
      <w:ins w:author="Tran Dinh Minh Quang (K17 HCM)" w:id="0" w:date="2023-09-17T06:27:37Z">
        <w:r w:rsidDel="00000000" w:rsidR="00000000" w:rsidRPr="00000000">
          <w:rPr>
            <w:b w:val="1"/>
            <w:rtl w:val="0"/>
          </w:rPr>
          <w:t xml:space="preserve"> (include register course)</w:t>
        </w:r>
      </w:ins>
      <w:r w:rsidDel="00000000" w:rsidR="00000000" w:rsidRPr="00000000">
        <w:rPr>
          <w:rtl w:val="0"/>
        </w:rPr>
      </w:r>
    </w:p>
    <w:p w:rsidR="00000000" w:rsidDel="00000000" w:rsidP="00000000" w:rsidRDefault="00000000" w:rsidRPr="00000000" w14:paraId="0000008D">
      <w:pPr>
        <w:numPr>
          <w:ilvl w:val="2"/>
          <w:numId w:val="7"/>
        </w:numPr>
        <w:spacing w:line="360" w:lineRule="auto"/>
        <w:ind w:left="2160" w:hanging="360"/>
        <w:rPr>
          <w:i w:val="1"/>
        </w:rPr>
      </w:pPr>
      <w:r w:rsidDel="00000000" w:rsidR="00000000" w:rsidRPr="00000000">
        <w:rPr>
          <w:i w:val="1"/>
          <w:rtl w:val="0"/>
        </w:rPr>
        <w:t xml:space="preserve">Create application for members</w:t>
      </w:r>
    </w:p>
    <w:p w:rsidR="00000000" w:rsidDel="00000000" w:rsidP="00000000" w:rsidRDefault="00000000" w:rsidRPr="00000000" w14:paraId="0000008E">
      <w:pPr>
        <w:numPr>
          <w:ilvl w:val="2"/>
          <w:numId w:val="7"/>
        </w:numPr>
        <w:spacing w:line="360" w:lineRule="auto"/>
        <w:ind w:left="2160" w:hanging="360"/>
        <w:rPr>
          <w:ins w:author="Tran Dinh Minh Quang (K17 HCM)" w:id="1" w:date="2023-09-17T06:28:28Z"/>
          <w:u w:val="none"/>
        </w:rPr>
      </w:pPr>
      <w:r w:rsidDel="00000000" w:rsidR="00000000" w:rsidRPr="00000000">
        <w:rPr>
          <w:rtl w:val="0"/>
        </w:rPr>
        <w:t xml:space="preserve">View application</w:t>
      </w:r>
      <w:r w:rsidDel="00000000" w:rsidR="00000000" w:rsidRPr="00000000">
        <w:rPr>
          <w:rtl w:val="0"/>
        </w:rPr>
        <w:t xml:space="preserve"> form</w:t>
      </w:r>
      <w:ins w:author="Tran Dinh Minh Quang (K17 HCM)" w:id="1" w:date="2023-09-17T06:28:28Z">
        <w:r w:rsidDel="00000000" w:rsidR="00000000" w:rsidRPr="00000000">
          <w:rPr>
            <w:rtl w:val="0"/>
          </w:rPr>
        </w:r>
      </w:ins>
    </w:p>
    <w:p w:rsidR="00000000" w:rsidDel="00000000" w:rsidP="00000000" w:rsidRDefault="00000000" w:rsidRPr="00000000" w14:paraId="0000008F">
      <w:pPr>
        <w:numPr>
          <w:ilvl w:val="3"/>
          <w:numId w:val="7"/>
        </w:numPr>
        <w:spacing w:line="360" w:lineRule="auto"/>
        <w:ind w:left="2880" w:hanging="360"/>
        <w:rPr>
          <w:u w:val="none"/>
          <w:rPrChange w:author="Tran Dinh Minh Quang (K17 HCM)" w:id="2" w:date="2023-09-17T06:28:29Z">
            <w:rPr>
              <w:u w:val="none"/>
            </w:rPr>
          </w:rPrChange>
        </w:rPr>
        <w:pPrChange w:author="Tran Dinh Minh Quang (K17 HCM)" w:id="0" w:date="2023-09-17T06:28:29Z">
          <w:pPr>
            <w:numPr>
              <w:ilvl w:val="2"/>
              <w:numId w:val="7"/>
            </w:numPr>
            <w:spacing w:line="360" w:lineRule="auto"/>
            <w:ind w:left="2160" w:hanging="360"/>
          </w:pPr>
        </w:pPrChange>
      </w:pPr>
      <w:ins w:author="Tran Dinh Minh Quang (K17 HCM)" w:id="1" w:date="2023-09-17T06:28:28Z">
        <w:r w:rsidDel="00000000" w:rsidR="00000000" w:rsidRPr="00000000">
          <w:rPr>
            <w:rtl w:val="0"/>
          </w:rPr>
          <w:t xml:space="preserve">Export excel file (max: 20 students/month/kì thi)</w:t>
        </w:r>
      </w:ins>
      <w:r w:rsidDel="00000000" w:rsidR="00000000" w:rsidRPr="00000000">
        <w:rPr>
          <w:rtl w:val="0"/>
        </w:rPr>
      </w:r>
    </w:p>
    <w:p w:rsidR="00000000" w:rsidDel="00000000" w:rsidP="00000000" w:rsidRDefault="00000000" w:rsidRPr="00000000" w14:paraId="00000090">
      <w:pPr>
        <w:numPr>
          <w:ilvl w:val="2"/>
          <w:numId w:val="7"/>
        </w:numPr>
        <w:spacing w:line="360" w:lineRule="auto"/>
        <w:ind w:left="2160" w:hanging="360"/>
        <w:rPr>
          <w:u w:val="none"/>
        </w:rPr>
      </w:pPr>
      <w:r w:rsidDel="00000000" w:rsidR="00000000" w:rsidRPr="00000000">
        <w:rPr>
          <w:rtl w:val="0"/>
        </w:rPr>
        <w:t xml:space="preserve">Update application</w:t>
      </w:r>
      <w:r w:rsidDel="00000000" w:rsidR="00000000" w:rsidRPr="00000000">
        <w:rPr>
          <w:rtl w:val="0"/>
        </w:rPr>
        <w:t xml:space="preserve"> form</w:t>
      </w:r>
    </w:p>
    <w:p w:rsidR="00000000" w:rsidDel="00000000" w:rsidP="00000000" w:rsidRDefault="00000000" w:rsidRPr="00000000" w14:paraId="00000091">
      <w:pPr>
        <w:numPr>
          <w:ilvl w:val="2"/>
          <w:numId w:val="7"/>
        </w:numPr>
        <w:spacing w:line="360" w:lineRule="auto"/>
        <w:ind w:left="2160" w:hanging="360"/>
        <w:rPr>
          <w:u w:val="none"/>
        </w:rPr>
      </w:pPr>
      <w:r w:rsidDel="00000000" w:rsidR="00000000" w:rsidRPr="00000000">
        <w:rPr>
          <w:rtl w:val="0"/>
        </w:rPr>
        <w:t xml:space="preserve">Delete application</w:t>
      </w:r>
      <w:r w:rsidDel="00000000" w:rsidR="00000000" w:rsidRPr="00000000">
        <w:rPr>
          <w:rtl w:val="0"/>
        </w:rPr>
        <w:t xml:space="preserve"> form</w:t>
      </w:r>
      <w:r w:rsidDel="00000000" w:rsidR="00000000" w:rsidRPr="00000000">
        <w:rPr>
          <w:rtl w:val="0"/>
        </w:rPr>
        <w:t xml:space="preserve"> (Set status to false)</w:t>
      </w:r>
    </w:p>
    <w:p w:rsidR="00000000" w:rsidDel="00000000" w:rsidP="00000000" w:rsidRDefault="00000000" w:rsidRPr="00000000" w14:paraId="00000092">
      <w:pPr>
        <w:numPr>
          <w:ilvl w:val="2"/>
          <w:numId w:val="7"/>
        </w:numPr>
        <w:spacing w:line="360" w:lineRule="auto"/>
        <w:ind w:left="2160" w:hanging="360"/>
        <w:rPr>
          <w:highlight w:val="cyan"/>
        </w:rPr>
      </w:pPr>
      <w:r w:rsidDel="00000000" w:rsidR="00000000" w:rsidRPr="00000000">
        <w:rPr>
          <w:highlight w:val="cyan"/>
          <w:rtl w:val="0"/>
        </w:rPr>
        <w:t xml:space="preserve">Update status of application when member have paid the fee</w:t>
      </w:r>
    </w:p>
    <w:p w:rsidR="00000000" w:rsidDel="00000000" w:rsidP="00000000" w:rsidRDefault="00000000" w:rsidRPr="00000000" w14:paraId="00000093">
      <w:pPr>
        <w:numPr>
          <w:ilvl w:val="1"/>
          <w:numId w:val="7"/>
        </w:numPr>
        <w:spacing w:line="360" w:lineRule="auto"/>
        <w:ind w:left="1440" w:hanging="360"/>
        <w:rPr>
          <w:b w:val="1"/>
        </w:rPr>
      </w:pPr>
      <w:r w:rsidDel="00000000" w:rsidR="00000000" w:rsidRPr="00000000">
        <w:rPr>
          <w:b w:val="1"/>
          <w:rtl w:val="0"/>
        </w:rPr>
        <w:t xml:space="preserve">Manage reports: CRUD</w:t>
      </w:r>
    </w:p>
    <w:p w:rsidR="00000000" w:rsidDel="00000000" w:rsidP="00000000" w:rsidRDefault="00000000" w:rsidRPr="00000000" w14:paraId="00000094">
      <w:pPr>
        <w:numPr>
          <w:ilvl w:val="2"/>
          <w:numId w:val="7"/>
        </w:numPr>
        <w:spacing w:line="360" w:lineRule="auto"/>
        <w:ind w:left="2160" w:hanging="360"/>
        <w:rPr>
          <w:u w:val="none"/>
        </w:rPr>
      </w:pPr>
      <w:r w:rsidDel="00000000" w:rsidR="00000000" w:rsidRPr="00000000">
        <w:rPr>
          <w:rtl w:val="0"/>
        </w:rPr>
        <w:t xml:space="preserve">Create reports</w:t>
      </w:r>
    </w:p>
    <w:p w:rsidR="00000000" w:rsidDel="00000000" w:rsidP="00000000" w:rsidRDefault="00000000" w:rsidRPr="00000000" w14:paraId="00000095">
      <w:pPr>
        <w:numPr>
          <w:ilvl w:val="3"/>
          <w:numId w:val="7"/>
        </w:numPr>
        <w:spacing w:line="360" w:lineRule="auto"/>
        <w:ind w:left="2880" w:hanging="360"/>
      </w:pPr>
      <w:r w:rsidDel="00000000" w:rsidR="00000000" w:rsidRPr="00000000">
        <w:rPr>
          <w:rtl w:val="0"/>
        </w:rPr>
        <w:t xml:space="preserve">Report about the number of students, number of passed, number of failed</w:t>
      </w:r>
    </w:p>
    <w:p w:rsidR="00000000" w:rsidDel="00000000" w:rsidP="00000000" w:rsidRDefault="00000000" w:rsidRPr="00000000" w14:paraId="00000096">
      <w:pPr>
        <w:numPr>
          <w:ilvl w:val="2"/>
          <w:numId w:val="7"/>
        </w:numPr>
        <w:spacing w:line="360" w:lineRule="auto"/>
        <w:ind w:left="2160" w:hanging="360"/>
        <w:rPr>
          <w:u w:val="none"/>
        </w:rPr>
      </w:pPr>
      <w:r w:rsidDel="00000000" w:rsidR="00000000" w:rsidRPr="00000000">
        <w:rPr>
          <w:rtl w:val="0"/>
        </w:rPr>
        <w:t xml:space="preserve">View reports</w:t>
      </w:r>
    </w:p>
    <w:p w:rsidR="00000000" w:rsidDel="00000000" w:rsidP="00000000" w:rsidRDefault="00000000" w:rsidRPr="00000000" w14:paraId="00000097">
      <w:pPr>
        <w:numPr>
          <w:ilvl w:val="2"/>
          <w:numId w:val="7"/>
        </w:numPr>
        <w:spacing w:line="360" w:lineRule="auto"/>
        <w:ind w:left="2160" w:hanging="360"/>
        <w:rPr/>
      </w:pPr>
      <w:r w:rsidDel="00000000" w:rsidR="00000000" w:rsidRPr="00000000">
        <w:rPr>
          <w:rtl w:val="0"/>
        </w:rPr>
        <w:t xml:space="preserve">Update reports</w:t>
      </w:r>
    </w:p>
    <w:p w:rsidR="00000000" w:rsidDel="00000000" w:rsidP="00000000" w:rsidRDefault="00000000" w:rsidRPr="00000000" w14:paraId="00000098">
      <w:pPr>
        <w:numPr>
          <w:ilvl w:val="2"/>
          <w:numId w:val="7"/>
        </w:numPr>
        <w:spacing w:line="360" w:lineRule="auto"/>
        <w:ind w:left="2160" w:hanging="360"/>
        <w:rPr>
          <w:u w:val="none"/>
        </w:rPr>
      </w:pPr>
      <w:r w:rsidDel="00000000" w:rsidR="00000000" w:rsidRPr="00000000">
        <w:rPr>
          <w:rtl w:val="0"/>
        </w:rPr>
        <w:t xml:space="preserve">Delete reports (only on staff screen)</w:t>
      </w:r>
      <w:r w:rsidDel="00000000" w:rsidR="00000000" w:rsidRPr="00000000">
        <w:rPr>
          <w:rtl w:val="0"/>
        </w:rPr>
      </w:r>
    </w:p>
    <w:p w:rsidR="00000000" w:rsidDel="00000000" w:rsidP="00000000" w:rsidRDefault="00000000" w:rsidRPr="00000000" w14:paraId="00000099">
      <w:pPr>
        <w:numPr>
          <w:ilvl w:val="2"/>
          <w:numId w:val="7"/>
        </w:numPr>
        <w:spacing w:line="360" w:lineRule="auto"/>
        <w:ind w:left="2160" w:hanging="360"/>
        <w:rPr>
          <w:u w:val="none"/>
        </w:rPr>
      </w:pPr>
      <w:r w:rsidDel="00000000" w:rsidR="00000000" w:rsidRPr="00000000">
        <w:rPr>
          <w:rtl w:val="0"/>
        </w:rPr>
        <w:t xml:space="preserve">Search reports</w:t>
      </w:r>
    </w:p>
    <w:p w:rsidR="00000000" w:rsidDel="00000000" w:rsidP="00000000" w:rsidRDefault="00000000" w:rsidRPr="00000000" w14:paraId="0000009A">
      <w:pPr>
        <w:numPr>
          <w:ilvl w:val="3"/>
          <w:numId w:val="7"/>
        </w:numPr>
        <w:spacing w:line="360" w:lineRule="auto"/>
        <w:ind w:left="2880" w:hanging="360"/>
      </w:pPr>
      <w:r w:rsidDel="00000000" w:rsidR="00000000" w:rsidRPr="00000000">
        <w:rPr>
          <w:rtl w:val="0"/>
        </w:rPr>
        <w:t xml:space="preserve">Created by months</w:t>
      </w:r>
    </w:p>
    <w:p w:rsidR="00000000" w:rsidDel="00000000" w:rsidP="00000000" w:rsidRDefault="00000000" w:rsidRPr="00000000" w14:paraId="0000009B">
      <w:pPr>
        <w:numPr>
          <w:ilvl w:val="3"/>
          <w:numId w:val="7"/>
        </w:numPr>
        <w:spacing w:line="360" w:lineRule="auto"/>
        <w:ind w:left="2880" w:hanging="360"/>
      </w:pPr>
      <w:r w:rsidDel="00000000" w:rsidR="00000000" w:rsidRPr="00000000">
        <w:rPr>
          <w:rtl w:val="0"/>
        </w:rPr>
        <w:t xml:space="preserve">Created by years</w:t>
      </w:r>
    </w:p>
    <w:p w:rsidR="00000000" w:rsidDel="00000000" w:rsidP="00000000" w:rsidRDefault="00000000" w:rsidRPr="00000000" w14:paraId="0000009C">
      <w:pPr>
        <w:numPr>
          <w:ilvl w:val="3"/>
          <w:numId w:val="7"/>
        </w:numPr>
        <w:spacing w:line="360" w:lineRule="auto"/>
        <w:ind w:left="2880" w:hanging="360"/>
        <w:rPr>
          <w:u w:val="none"/>
        </w:rPr>
      </w:pPr>
      <w:r w:rsidDel="00000000" w:rsidR="00000000" w:rsidRPr="00000000">
        <w:rPr>
          <w:rtl w:val="0"/>
        </w:rPr>
        <w:t xml:space="preserve">Created by specific employees</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numPr>
          <w:ilvl w:val="0"/>
          <w:numId w:val="7"/>
        </w:numPr>
        <w:spacing w:line="360" w:lineRule="auto"/>
        <w:ind w:left="720" w:hanging="360"/>
        <w:rPr>
          <w:b w:val="1"/>
          <w:color w:val="ffd966"/>
          <w:sz w:val="28"/>
          <w:szCs w:val="28"/>
          <w:shd w:fill="274e13" w:val="clear"/>
        </w:rPr>
      </w:pPr>
      <w:r w:rsidDel="00000000" w:rsidR="00000000" w:rsidRPr="00000000">
        <w:rPr>
          <w:b w:val="1"/>
          <w:color w:val="ffd966"/>
          <w:sz w:val="28"/>
          <w:szCs w:val="28"/>
          <w:shd w:fill="274e13" w:val="clear"/>
          <w:rtl w:val="0"/>
        </w:rPr>
        <w:t xml:space="preserve">Mentor</w:t>
      </w:r>
    </w:p>
    <w:p w:rsidR="00000000" w:rsidDel="00000000" w:rsidP="00000000" w:rsidRDefault="00000000" w:rsidRPr="00000000" w14:paraId="0000009F">
      <w:pPr>
        <w:numPr>
          <w:ilvl w:val="1"/>
          <w:numId w:val="7"/>
        </w:numPr>
        <w:spacing w:line="360" w:lineRule="auto"/>
        <w:ind w:left="1440" w:hanging="360"/>
        <w:rPr>
          <w:b w:val="1"/>
        </w:rPr>
      </w:pPr>
      <w:r w:rsidDel="00000000" w:rsidR="00000000" w:rsidRPr="00000000">
        <w:rPr>
          <w:b w:val="1"/>
          <w:rtl w:val="0"/>
        </w:rPr>
        <w:t xml:space="preserve">Login</w:t>
      </w:r>
    </w:p>
    <w:p w:rsidR="00000000" w:rsidDel="00000000" w:rsidP="00000000" w:rsidRDefault="00000000" w:rsidRPr="00000000" w14:paraId="000000A0">
      <w:pPr>
        <w:numPr>
          <w:ilvl w:val="2"/>
          <w:numId w:val="7"/>
        </w:numPr>
        <w:spacing w:line="360" w:lineRule="auto"/>
        <w:ind w:left="2160" w:hanging="360"/>
      </w:pPr>
      <w:r w:rsidDel="00000000" w:rsidR="00000000" w:rsidRPr="00000000">
        <w:rPr>
          <w:rtl w:val="0"/>
        </w:rPr>
        <w:t xml:space="preserve">Login by username + password provided by staff</w:t>
      </w:r>
    </w:p>
    <w:p w:rsidR="00000000" w:rsidDel="00000000" w:rsidP="00000000" w:rsidRDefault="00000000" w:rsidRPr="00000000" w14:paraId="000000A1">
      <w:pPr>
        <w:numPr>
          <w:ilvl w:val="1"/>
          <w:numId w:val="7"/>
        </w:numPr>
        <w:spacing w:line="360" w:lineRule="auto"/>
        <w:ind w:left="1440" w:hanging="360"/>
        <w:rPr>
          <w:b w:val="1"/>
        </w:rPr>
      </w:pPr>
      <w:r w:rsidDel="00000000" w:rsidR="00000000" w:rsidRPr="00000000">
        <w:rPr>
          <w:b w:val="1"/>
          <w:rtl w:val="0"/>
        </w:rPr>
        <w:t xml:space="preserve">Logout</w:t>
      </w:r>
    </w:p>
    <w:p w:rsidR="00000000" w:rsidDel="00000000" w:rsidP="00000000" w:rsidRDefault="00000000" w:rsidRPr="00000000" w14:paraId="000000A2">
      <w:pPr>
        <w:numPr>
          <w:ilvl w:val="1"/>
          <w:numId w:val="7"/>
        </w:numPr>
        <w:spacing w:line="360" w:lineRule="auto"/>
        <w:ind w:left="1440" w:hanging="360"/>
        <w:rPr>
          <w:b w:val="1"/>
        </w:rPr>
      </w:pPr>
      <w:r w:rsidDel="00000000" w:rsidR="00000000" w:rsidRPr="00000000">
        <w:rPr>
          <w:b w:val="1"/>
          <w:rtl w:val="0"/>
        </w:rPr>
        <w:t xml:space="preserve">Manage personal account: RU</w:t>
      </w:r>
    </w:p>
    <w:p w:rsidR="00000000" w:rsidDel="00000000" w:rsidP="00000000" w:rsidRDefault="00000000" w:rsidRPr="00000000" w14:paraId="000000A3">
      <w:pPr>
        <w:numPr>
          <w:ilvl w:val="2"/>
          <w:numId w:val="7"/>
        </w:numPr>
        <w:spacing w:line="360" w:lineRule="auto"/>
        <w:ind w:left="2160" w:hanging="360"/>
        <w:rPr>
          <w:u w:val="none"/>
        </w:rPr>
      </w:pPr>
      <w:r w:rsidDel="00000000" w:rsidR="00000000" w:rsidRPr="00000000">
        <w:rPr>
          <w:rtl w:val="0"/>
        </w:rPr>
        <w:t xml:space="preserve">View profile </w:t>
      </w:r>
    </w:p>
    <w:p w:rsidR="00000000" w:rsidDel="00000000" w:rsidP="00000000" w:rsidRDefault="00000000" w:rsidRPr="00000000" w14:paraId="000000A4">
      <w:pPr>
        <w:numPr>
          <w:ilvl w:val="2"/>
          <w:numId w:val="7"/>
        </w:numPr>
        <w:spacing w:line="360" w:lineRule="auto"/>
        <w:ind w:left="2160" w:hanging="360"/>
        <w:rPr>
          <w:u w:val="none"/>
        </w:rPr>
      </w:pPr>
      <w:r w:rsidDel="00000000" w:rsidR="00000000" w:rsidRPr="00000000">
        <w:rPr>
          <w:rtl w:val="0"/>
        </w:rPr>
        <w:t xml:space="preserve">Update profile information</w:t>
      </w:r>
    </w:p>
    <w:p w:rsidR="00000000" w:rsidDel="00000000" w:rsidP="00000000" w:rsidRDefault="00000000" w:rsidRPr="00000000" w14:paraId="000000A5">
      <w:pPr>
        <w:numPr>
          <w:ilvl w:val="1"/>
          <w:numId w:val="7"/>
        </w:numPr>
        <w:spacing w:line="360" w:lineRule="auto"/>
        <w:ind w:left="1440" w:hanging="360"/>
        <w:rPr>
          <w:b w:val="1"/>
        </w:rPr>
      </w:pPr>
      <w:r w:rsidDel="00000000" w:rsidR="00000000" w:rsidRPr="00000000">
        <w:rPr>
          <w:b w:val="1"/>
          <w:rtl w:val="0"/>
        </w:rPr>
        <w:t xml:space="preserve">Teaching practice training: R</w:t>
      </w:r>
    </w:p>
    <w:p w:rsidR="00000000" w:rsidDel="00000000" w:rsidP="00000000" w:rsidRDefault="00000000" w:rsidRPr="00000000" w14:paraId="000000A6">
      <w:pPr>
        <w:numPr>
          <w:ilvl w:val="2"/>
          <w:numId w:val="7"/>
        </w:numPr>
        <w:spacing w:line="360" w:lineRule="auto"/>
        <w:ind w:left="2160" w:hanging="360"/>
        <w:rPr>
          <w:u w:val="none"/>
        </w:rPr>
      </w:pPr>
      <w:r w:rsidDel="00000000" w:rsidR="00000000" w:rsidRPr="00000000">
        <w:rPr>
          <w:rtl w:val="0"/>
        </w:rPr>
        <w:t xml:space="preserve">Staff will give each mentor a practice training class</w:t>
      </w:r>
      <w:r w:rsidDel="00000000" w:rsidR="00000000" w:rsidRPr="00000000">
        <w:rPr>
          <w:rtl w:val="0"/>
        </w:rPr>
      </w:r>
    </w:p>
    <w:p w:rsidR="00000000" w:rsidDel="00000000" w:rsidP="00000000" w:rsidRDefault="00000000" w:rsidRPr="00000000" w14:paraId="000000A7">
      <w:pPr>
        <w:numPr>
          <w:ilvl w:val="1"/>
          <w:numId w:val="7"/>
        </w:numPr>
        <w:spacing w:line="360" w:lineRule="auto"/>
        <w:ind w:left="1440" w:hanging="360"/>
        <w:rPr>
          <w:b w:val="1"/>
        </w:rPr>
      </w:pPr>
      <w:r w:rsidDel="00000000" w:rsidR="00000000" w:rsidRPr="00000000">
        <w:rPr>
          <w:b w:val="1"/>
          <w:rtl w:val="0"/>
        </w:rPr>
        <w:t xml:space="preserve">Attend practice training: CRU</w:t>
      </w:r>
      <w:r w:rsidDel="00000000" w:rsidR="00000000" w:rsidRPr="00000000">
        <w:rPr>
          <w:rtl w:val="0"/>
        </w:rPr>
      </w:r>
    </w:p>
    <w:p w:rsidR="00000000" w:rsidDel="00000000" w:rsidP="00000000" w:rsidRDefault="00000000" w:rsidRPr="00000000" w14:paraId="000000A8">
      <w:pPr>
        <w:numPr>
          <w:ilvl w:val="2"/>
          <w:numId w:val="7"/>
        </w:numPr>
        <w:spacing w:line="360" w:lineRule="auto"/>
        <w:ind w:left="2160" w:hanging="360"/>
        <w:rPr>
          <w:u w:val="none"/>
        </w:rPr>
      </w:pPr>
      <w:r w:rsidDel="00000000" w:rsidR="00000000" w:rsidRPr="00000000">
        <w:rPr>
          <w:rtl w:val="0"/>
        </w:rPr>
        <w:t xml:space="preserve">Check attendance for student -&gt; Submit -&gt; Mentor’s attendance status = True ? False</w:t>
      </w:r>
      <w:r w:rsidDel="00000000" w:rsidR="00000000" w:rsidRPr="00000000">
        <w:rPr>
          <w:rtl w:val="0"/>
        </w:rPr>
      </w:r>
    </w:p>
    <w:p w:rsidR="00000000" w:rsidDel="00000000" w:rsidP="00000000" w:rsidRDefault="00000000" w:rsidRPr="00000000" w14:paraId="000000A9">
      <w:pPr>
        <w:numPr>
          <w:ilvl w:val="1"/>
          <w:numId w:val="7"/>
        </w:numPr>
        <w:spacing w:line="360" w:lineRule="auto"/>
        <w:ind w:left="1440" w:hanging="360"/>
        <w:rPr>
          <w:b w:val="1"/>
        </w:rPr>
      </w:pPr>
      <w:r w:rsidDel="00000000" w:rsidR="00000000" w:rsidRPr="00000000">
        <w:rPr>
          <w:b w:val="1"/>
          <w:rtl w:val="0"/>
        </w:rPr>
        <w:t xml:space="preserve">View news: R </w:t>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numPr>
          <w:ilvl w:val="0"/>
          <w:numId w:val="7"/>
        </w:numPr>
        <w:spacing w:line="360" w:lineRule="auto"/>
        <w:ind w:left="720" w:hanging="360"/>
        <w:rPr>
          <w:b w:val="1"/>
          <w:color w:val="ffd966"/>
          <w:sz w:val="28"/>
          <w:szCs w:val="28"/>
          <w:shd w:fill="274e13" w:val="clear"/>
        </w:rPr>
      </w:pPr>
      <w:r w:rsidDel="00000000" w:rsidR="00000000" w:rsidRPr="00000000">
        <w:rPr>
          <w:b w:val="1"/>
          <w:color w:val="ffd966"/>
          <w:sz w:val="28"/>
          <w:szCs w:val="28"/>
          <w:shd w:fill="274e13" w:val="clear"/>
          <w:rtl w:val="0"/>
        </w:rPr>
        <w:t xml:space="preserve">Member</w:t>
      </w:r>
    </w:p>
    <w:p w:rsidR="00000000" w:rsidDel="00000000" w:rsidP="00000000" w:rsidRDefault="00000000" w:rsidRPr="00000000" w14:paraId="000000AC">
      <w:pPr>
        <w:numPr>
          <w:ilvl w:val="1"/>
          <w:numId w:val="7"/>
        </w:numPr>
        <w:spacing w:line="360" w:lineRule="auto"/>
        <w:ind w:left="1440" w:hanging="360"/>
        <w:rPr>
          <w:b w:val="1"/>
        </w:rPr>
      </w:pPr>
      <w:r w:rsidDel="00000000" w:rsidR="00000000" w:rsidRPr="00000000">
        <w:rPr>
          <w:b w:val="1"/>
          <w:rtl w:val="0"/>
        </w:rPr>
        <w:t xml:space="preserve">Login</w:t>
      </w:r>
    </w:p>
    <w:p w:rsidR="00000000" w:rsidDel="00000000" w:rsidP="00000000" w:rsidRDefault="00000000" w:rsidRPr="00000000" w14:paraId="000000AD">
      <w:pPr>
        <w:numPr>
          <w:ilvl w:val="2"/>
          <w:numId w:val="7"/>
        </w:numPr>
        <w:spacing w:line="360" w:lineRule="auto"/>
        <w:ind w:left="2160" w:hanging="360"/>
      </w:pPr>
      <w:r w:rsidDel="00000000" w:rsidR="00000000" w:rsidRPr="00000000">
        <w:rPr>
          <w:rtl w:val="0"/>
        </w:rPr>
        <w:t xml:space="preserve">Login by username + password provided by staff</w:t>
      </w:r>
    </w:p>
    <w:p w:rsidR="00000000" w:rsidDel="00000000" w:rsidP="00000000" w:rsidRDefault="00000000" w:rsidRPr="00000000" w14:paraId="000000AE">
      <w:pPr>
        <w:numPr>
          <w:ilvl w:val="1"/>
          <w:numId w:val="7"/>
        </w:numPr>
        <w:spacing w:line="360" w:lineRule="auto"/>
        <w:ind w:left="1440" w:hanging="360"/>
        <w:rPr>
          <w:b w:val="1"/>
        </w:rPr>
      </w:pPr>
      <w:r w:rsidDel="00000000" w:rsidR="00000000" w:rsidRPr="00000000">
        <w:rPr>
          <w:b w:val="1"/>
          <w:rtl w:val="0"/>
        </w:rPr>
        <w:t xml:space="preserve">Logout</w:t>
      </w:r>
    </w:p>
    <w:p w:rsidR="00000000" w:rsidDel="00000000" w:rsidP="00000000" w:rsidRDefault="00000000" w:rsidRPr="00000000" w14:paraId="000000AF">
      <w:pPr>
        <w:numPr>
          <w:ilvl w:val="1"/>
          <w:numId w:val="7"/>
        </w:numPr>
        <w:spacing w:line="360" w:lineRule="auto"/>
        <w:ind w:left="1440" w:hanging="360"/>
        <w:rPr>
          <w:b w:val="1"/>
        </w:rPr>
      </w:pPr>
      <w:r w:rsidDel="00000000" w:rsidR="00000000" w:rsidRPr="00000000">
        <w:rPr>
          <w:b w:val="1"/>
          <w:rtl w:val="0"/>
        </w:rPr>
        <w:t xml:space="preserve">Manage personal accounts: RU</w:t>
      </w:r>
    </w:p>
    <w:p w:rsidR="00000000" w:rsidDel="00000000" w:rsidP="00000000" w:rsidRDefault="00000000" w:rsidRPr="00000000" w14:paraId="000000B0">
      <w:pPr>
        <w:numPr>
          <w:ilvl w:val="2"/>
          <w:numId w:val="7"/>
        </w:numPr>
        <w:spacing w:line="360" w:lineRule="auto"/>
        <w:ind w:left="2160" w:hanging="360"/>
        <w:rPr>
          <w:u w:val="none"/>
        </w:rPr>
      </w:pPr>
      <w:r w:rsidDel="00000000" w:rsidR="00000000" w:rsidRPr="00000000">
        <w:rPr>
          <w:rtl w:val="0"/>
        </w:rPr>
        <w:t xml:space="preserve">View profile</w:t>
      </w:r>
    </w:p>
    <w:p w:rsidR="00000000" w:rsidDel="00000000" w:rsidP="00000000" w:rsidRDefault="00000000" w:rsidRPr="00000000" w14:paraId="000000B1">
      <w:pPr>
        <w:numPr>
          <w:ilvl w:val="2"/>
          <w:numId w:val="7"/>
        </w:numPr>
        <w:spacing w:line="360" w:lineRule="auto"/>
        <w:ind w:left="2160" w:hanging="360"/>
        <w:rPr>
          <w:u w:val="none"/>
        </w:rPr>
      </w:pPr>
      <w:r w:rsidDel="00000000" w:rsidR="00000000" w:rsidRPr="00000000">
        <w:rPr>
          <w:rtl w:val="0"/>
        </w:rPr>
        <w:t xml:space="preserve">Update profile</w:t>
      </w:r>
      <w:r w:rsidDel="00000000" w:rsidR="00000000" w:rsidRPr="00000000">
        <w:rPr>
          <w:rtl w:val="0"/>
        </w:rPr>
      </w:r>
    </w:p>
    <w:p w:rsidR="00000000" w:rsidDel="00000000" w:rsidP="00000000" w:rsidRDefault="00000000" w:rsidRPr="00000000" w14:paraId="000000B2">
      <w:pPr>
        <w:numPr>
          <w:ilvl w:val="1"/>
          <w:numId w:val="7"/>
        </w:numPr>
        <w:spacing w:line="360" w:lineRule="auto"/>
        <w:ind w:left="1440" w:hanging="360"/>
      </w:pPr>
      <w:r w:rsidDel="00000000" w:rsidR="00000000" w:rsidRPr="00000000">
        <w:rPr>
          <w:b w:val="1"/>
          <w:rtl w:val="0"/>
        </w:rPr>
        <w:t xml:space="preserve">Take a </w:t>
      </w:r>
      <w:r w:rsidDel="00000000" w:rsidR="00000000" w:rsidRPr="00000000">
        <w:rPr>
          <w:b w:val="1"/>
          <w:rtl w:val="0"/>
        </w:rPr>
        <w:t xml:space="preserve">theory </w:t>
      </w:r>
      <w:r w:rsidDel="00000000" w:rsidR="00000000" w:rsidRPr="00000000">
        <w:rPr>
          <w:b w:val="1"/>
          <w:rtl w:val="0"/>
        </w:rPr>
        <w:t xml:space="preserve">test - </w:t>
      </w:r>
      <w:r w:rsidDel="00000000" w:rsidR="00000000" w:rsidRPr="00000000">
        <w:rPr>
          <w:b w:val="1"/>
          <w:rtl w:val="0"/>
        </w:rPr>
        <w:t xml:space="preserve">No </w:t>
      </w:r>
      <w:r w:rsidDel="00000000" w:rsidR="00000000" w:rsidRPr="00000000">
        <w:rPr>
          <w:b w:val="1"/>
          <w:rtl w:val="0"/>
        </w:rPr>
        <w:t xml:space="preserve">specific time</w:t>
      </w:r>
      <w:r w:rsidDel="00000000" w:rsidR="00000000" w:rsidRPr="00000000">
        <w:rPr>
          <w:rtl w:val="0"/>
        </w:rPr>
      </w:r>
    </w:p>
    <w:p w:rsidR="00000000" w:rsidDel="00000000" w:rsidP="00000000" w:rsidRDefault="00000000" w:rsidRPr="00000000" w14:paraId="000000B3">
      <w:pPr>
        <w:spacing w:line="360" w:lineRule="auto"/>
        <w:ind w:left="2160" w:firstLine="0"/>
        <w:rPr/>
      </w:pPr>
      <w:r w:rsidDel="00000000" w:rsidR="00000000" w:rsidRPr="00000000">
        <w:rPr>
          <w:b w:val="1"/>
          <w:i w:val="1"/>
          <w:rtl w:val="0"/>
        </w:rPr>
        <w:t xml:space="preserve">Xử lý kết quả trên front end</w:t>
      </w:r>
      <w:r w:rsidDel="00000000" w:rsidR="00000000" w:rsidRPr="00000000">
        <w:rPr>
          <w:rtl w:val="0"/>
        </w:rPr>
      </w:r>
    </w:p>
    <w:p w:rsidR="00000000" w:rsidDel="00000000" w:rsidP="00000000" w:rsidRDefault="00000000" w:rsidRPr="00000000" w14:paraId="000000B4">
      <w:pPr>
        <w:numPr>
          <w:ilvl w:val="2"/>
          <w:numId w:val="7"/>
        </w:numPr>
        <w:spacing w:line="360" w:lineRule="auto"/>
        <w:ind w:left="2160" w:hanging="360"/>
        <w:rPr/>
      </w:pPr>
      <w:r w:rsidDel="00000000" w:rsidR="00000000" w:rsidRPr="00000000">
        <w:rPr>
          <w:rtl w:val="0"/>
        </w:rPr>
        <w:t xml:space="preserve">Member view the test</w:t>
      </w:r>
      <w:r w:rsidDel="00000000" w:rsidR="00000000" w:rsidRPr="00000000">
        <w:rPr>
          <w:rtl w:val="0"/>
        </w:rPr>
      </w:r>
    </w:p>
    <w:p w:rsidR="00000000" w:rsidDel="00000000" w:rsidP="00000000" w:rsidRDefault="00000000" w:rsidRPr="00000000" w14:paraId="000000B5">
      <w:pPr>
        <w:numPr>
          <w:ilvl w:val="2"/>
          <w:numId w:val="7"/>
        </w:numPr>
        <w:spacing w:line="360" w:lineRule="auto"/>
        <w:ind w:left="2160" w:hanging="360"/>
      </w:pPr>
      <w:r w:rsidDel="00000000" w:rsidR="00000000" w:rsidRPr="00000000">
        <w:rPr>
          <w:rtl w:val="0"/>
        </w:rPr>
        <w:t xml:space="preserve">Choose the exams</w:t>
      </w:r>
    </w:p>
    <w:p w:rsidR="00000000" w:rsidDel="00000000" w:rsidP="00000000" w:rsidRDefault="00000000" w:rsidRPr="00000000" w14:paraId="000000B6">
      <w:pPr>
        <w:numPr>
          <w:ilvl w:val="2"/>
          <w:numId w:val="7"/>
        </w:numPr>
        <w:spacing w:line="360" w:lineRule="auto"/>
        <w:ind w:left="2160" w:hanging="360"/>
      </w:pPr>
      <w:r w:rsidDel="00000000" w:rsidR="00000000" w:rsidRPr="00000000">
        <w:rPr>
          <w:rtl w:val="0"/>
        </w:rPr>
        <w:t xml:space="preserve">Member do the test c</w:t>
      </w:r>
    </w:p>
    <w:p w:rsidR="00000000" w:rsidDel="00000000" w:rsidP="00000000" w:rsidRDefault="00000000" w:rsidRPr="00000000" w14:paraId="000000B7">
      <w:pPr>
        <w:numPr>
          <w:ilvl w:val="2"/>
          <w:numId w:val="7"/>
        </w:numPr>
        <w:spacing w:line="360" w:lineRule="auto"/>
        <w:ind w:left="2160" w:hanging="360"/>
      </w:pPr>
      <w:r w:rsidDel="00000000" w:rsidR="00000000" w:rsidRPr="00000000">
        <w:rPr>
          <w:rtl w:val="0"/>
        </w:rPr>
        <w:t xml:space="preserve">Finish -&gt; View result on the web</w:t>
      </w:r>
      <w:r w:rsidDel="00000000" w:rsidR="00000000" w:rsidRPr="00000000">
        <w:rPr>
          <w:rtl w:val="0"/>
        </w:rPr>
      </w:r>
    </w:p>
    <w:p w:rsidR="00000000" w:rsidDel="00000000" w:rsidP="00000000" w:rsidRDefault="00000000" w:rsidRPr="00000000" w14:paraId="000000B8">
      <w:pPr>
        <w:numPr>
          <w:ilvl w:val="1"/>
          <w:numId w:val="7"/>
        </w:numPr>
        <w:spacing w:line="360" w:lineRule="auto"/>
        <w:ind w:left="1440" w:hanging="360"/>
        <w:rPr>
          <w:u w:val="none"/>
        </w:rPr>
      </w:pPr>
      <w:r w:rsidDel="00000000" w:rsidR="00000000" w:rsidRPr="00000000">
        <w:rPr>
          <w:b w:val="1"/>
          <w:rtl w:val="0"/>
        </w:rPr>
        <w:t xml:space="preserve">Take a theory test - </w:t>
      </w:r>
      <w:r w:rsidDel="00000000" w:rsidR="00000000" w:rsidRPr="00000000">
        <w:rPr>
          <w:b w:val="1"/>
          <w:rtl w:val="0"/>
        </w:rPr>
        <w:t xml:space="preserve">With specific time</w:t>
      </w:r>
      <w:r w:rsidDel="00000000" w:rsidR="00000000" w:rsidRPr="00000000">
        <w:rPr>
          <w:b w:val="1"/>
          <w:rtl w:val="0"/>
        </w:rPr>
        <w:t xml:space="preserve">: CR</w:t>
      </w:r>
    </w:p>
    <w:p w:rsidR="00000000" w:rsidDel="00000000" w:rsidP="00000000" w:rsidRDefault="00000000" w:rsidRPr="00000000" w14:paraId="000000B9">
      <w:pPr>
        <w:spacing w:line="360" w:lineRule="auto"/>
        <w:ind w:left="2160" w:firstLine="0"/>
        <w:rPr>
          <w:b w:val="1"/>
          <w:i w:val="1"/>
        </w:rPr>
      </w:pPr>
      <w:r w:rsidDel="00000000" w:rsidR="00000000" w:rsidRPr="00000000">
        <w:rPr>
          <w:b w:val="1"/>
          <w:i w:val="1"/>
          <w:rtl w:val="0"/>
        </w:rPr>
        <w:t xml:space="preserve">Xử lý kết quả trên front end</w:t>
      </w:r>
    </w:p>
    <w:p w:rsidR="00000000" w:rsidDel="00000000" w:rsidP="00000000" w:rsidRDefault="00000000" w:rsidRPr="00000000" w14:paraId="000000BA">
      <w:pPr>
        <w:numPr>
          <w:ilvl w:val="2"/>
          <w:numId w:val="7"/>
        </w:numPr>
        <w:spacing w:line="360" w:lineRule="auto"/>
        <w:ind w:left="2160" w:hanging="360"/>
        <w:rPr>
          <w:u w:val="none"/>
        </w:rPr>
      </w:pPr>
      <w:r w:rsidDel="00000000" w:rsidR="00000000" w:rsidRPr="00000000">
        <w:rPr>
          <w:rtl w:val="0"/>
        </w:rPr>
        <w:t xml:space="preserve">Member view the test</w:t>
      </w:r>
    </w:p>
    <w:p w:rsidR="00000000" w:rsidDel="00000000" w:rsidP="00000000" w:rsidRDefault="00000000" w:rsidRPr="00000000" w14:paraId="000000BB">
      <w:pPr>
        <w:numPr>
          <w:ilvl w:val="2"/>
          <w:numId w:val="7"/>
        </w:numPr>
        <w:spacing w:line="360" w:lineRule="auto"/>
        <w:ind w:left="2160" w:hanging="360"/>
        <w:rPr>
          <w:u w:val="none"/>
        </w:rPr>
      </w:pPr>
      <w:r w:rsidDel="00000000" w:rsidR="00000000" w:rsidRPr="00000000">
        <w:rPr>
          <w:rtl w:val="0"/>
        </w:rPr>
        <w:t xml:space="preserve">Member do the test</w:t>
      </w:r>
    </w:p>
    <w:p w:rsidR="00000000" w:rsidDel="00000000" w:rsidP="00000000" w:rsidRDefault="00000000" w:rsidRPr="00000000" w14:paraId="000000BC">
      <w:pPr>
        <w:numPr>
          <w:ilvl w:val="2"/>
          <w:numId w:val="7"/>
        </w:numPr>
        <w:spacing w:line="360" w:lineRule="auto"/>
        <w:ind w:left="2160" w:hanging="360"/>
        <w:rPr>
          <w:u w:val="none"/>
        </w:rPr>
      </w:pPr>
      <w:r w:rsidDel="00000000" w:rsidR="00000000" w:rsidRPr="00000000">
        <w:rPr>
          <w:rtl w:val="0"/>
        </w:rPr>
        <w:t xml:space="preserve">Finish -&gt; View result on the web -&gt; Data imported into database</w:t>
      </w:r>
    </w:p>
    <w:p w:rsidR="00000000" w:rsidDel="00000000" w:rsidP="00000000" w:rsidRDefault="00000000" w:rsidRPr="00000000" w14:paraId="000000BD">
      <w:pPr>
        <w:numPr>
          <w:ilvl w:val="1"/>
          <w:numId w:val="7"/>
        </w:numPr>
        <w:spacing w:line="360" w:lineRule="auto"/>
        <w:ind w:left="1440" w:hanging="360"/>
        <w:rPr>
          <w:b w:val="1"/>
        </w:rPr>
      </w:pPr>
      <w:r w:rsidDel="00000000" w:rsidR="00000000" w:rsidRPr="00000000">
        <w:rPr>
          <w:b w:val="1"/>
          <w:rtl w:val="0"/>
        </w:rPr>
        <w:t xml:space="preserve">Register for a driver's license application form: CRUD </w:t>
      </w:r>
      <w:r w:rsidDel="00000000" w:rsidR="00000000" w:rsidRPr="00000000">
        <w:rPr>
          <w:b w:val="1"/>
          <w:color w:val="ff0000"/>
          <w:rtl w:val="0"/>
        </w:rPr>
        <w:t xml:space="preserve">này là đăng ký học và thi nè</w:t>
      </w:r>
    </w:p>
    <w:p w:rsidR="00000000" w:rsidDel="00000000" w:rsidP="00000000" w:rsidRDefault="00000000" w:rsidRPr="00000000" w14:paraId="000000BE">
      <w:pPr>
        <w:numPr>
          <w:ilvl w:val="2"/>
          <w:numId w:val="7"/>
        </w:numPr>
        <w:spacing w:line="360" w:lineRule="auto"/>
        <w:ind w:left="2160" w:hanging="360"/>
        <w:rPr/>
      </w:pPr>
      <w:r w:rsidDel="00000000" w:rsidR="00000000" w:rsidRPr="00000000">
        <w:rPr>
          <w:rtl w:val="0"/>
        </w:rPr>
        <w:t xml:space="preserve">Register for driver’s license test application</w:t>
      </w:r>
    </w:p>
    <w:p w:rsidR="00000000" w:rsidDel="00000000" w:rsidP="00000000" w:rsidRDefault="00000000" w:rsidRPr="00000000" w14:paraId="000000BF">
      <w:pPr>
        <w:numPr>
          <w:ilvl w:val="2"/>
          <w:numId w:val="7"/>
        </w:numPr>
        <w:spacing w:line="360" w:lineRule="auto"/>
        <w:ind w:left="2160" w:hanging="360"/>
        <w:rPr/>
      </w:pPr>
      <w:r w:rsidDel="00000000" w:rsidR="00000000" w:rsidRPr="00000000">
        <w:rPr>
          <w:rtl w:val="0"/>
        </w:rPr>
        <w:t xml:space="preserve">View registered application</w:t>
      </w:r>
    </w:p>
    <w:p w:rsidR="00000000" w:rsidDel="00000000" w:rsidP="00000000" w:rsidRDefault="00000000" w:rsidRPr="00000000" w14:paraId="000000C0">
      <w:pPr>
        <w:numPr>
          <w:ilvl w:val="2"/>
          <w:numId w:val="7"/>
        </w:numPr>
        <w:spacing w:line="360" w:lineRule="auto"/>
        <w:ind w:left="2160" w:hanging="360"/>
        <w:rPr/>
      </w:pPr>
      <w:r w:rsidDel="00000000" w:rsidR="00000000" w:rsidRPr="00000000">
        <w:rPr>
          <w:rtl w:val="0"/>
        </w:rPr>
        <w:t xml:space="preserve">Update registered application</w:t>
      </w:r>
    </w:p>
    <w:p w:rsidR="00000000" w:rsidDel="00000000" w:rsidP="00000000" w:rsidRDefault="00000000" w:rsidRPr="00000000" w14:paraId="000000C1">
      <w:pPr>
        <w:numPr>
          <w:ilvl w:val="1"/>
          <w:numId w:val="7"/>
        </w:numPr>
        <w:spacing w:line="360" w:lineRule="auto"/>
        <w:ind w:left="1440" w:hanging="360"/>
        <w:rPr>
          <w:b w:val="1"/>
        </w:rPr>
      </w:pPr>
      <w:r w:rsidDel="00000000" w:rsidR="00000000" w:rsidRPr="00000000">
        <w:rPr>
          <w:b w:val="1"/>
          <w:rtl w:val="0"/>
        </w:rPr>
        <w:t xml:space="preserve">Manage </w:t>
      </w:r>
      <w:r w:rsidDel="00000000" w:rsidR="00000000" w:rsidRPr="00000000">
        <w:rPr>
          <w:b w:val="1"/>
          <w:rtl w:val="0"/>
        </w:rPr>
        <w:t xml:space="preserve">practice training: R</w:t>
      </w:r>
    </w:p>
    <w:p w:rsidR="00000000" w:rsidDel="00000000" w:rsidP="00000000" w:rsidRDefault="00000000" w:rsidRPr="00000000" w14:paraId="000000C2">
      <w:pPr>
        <w:numPr>
          <w:ilvl w:val="2"/>
          <w:numId w:val="7"/>
        </w:numPr>
        <w:spacing w:line="360" w:lineRule="auto"/>
        <w:ind w:left="2160" w:hanging="360"/>
        <w:rPr/>
      </w:pPr>
      <w:r w:rsidDel="00000000" w:rsidR="00000000" w:rsidRPr="00000000">
        <w:rPr>
          <w:rtl w:val="0"/>
        </w:rPr>
        <w:t xml:space="preserve">View information about practice training schedule (Mentor, </w:t>
        <w:tab/>
        <w:t xml:space="preserve">class, (training period, remaining hours, attendance status))</w:t>
      </w:r>
    </w:p>
    <w:p w:rsidR="00000000" w:rsidDel="00000000" w:rsidP="00000000" w:rsidRDefault="00000000" w:rsidRPr="00000000" w14:paraId="000000C3">
      <w:pPr>
        <w:numPr>
          <w:ilvl w:val="1"/>
          <w:numId w:val="7"/>
        </w:numPr>
        <w:spacing w:line="360" w:lineRule="auto"/>
        <w:ind w:left="1440" w:hanging="360"/>
        <w:rPr>
          <w:b w:val="1"/>
        </w:rPr>
      </w:pPr>
      <w:r w:rsidDel="00000000" w:rsidR="00000000" w:rsidRPr="00000000">
        <w:rPr>
          <w:b w:val="1"/>
          <w:rtl w:val="0"/>
        </w:rPr>
        <w:t xml:space="preserve">Rate mentors: CRUD</w:t>
      </w:r>
    </w:p>
    <w:p w:rsidR="00000000" w:rsidDel="00000000" w:rsidP="00000000" w:rsidRDefault="00000000" w:rsidRPr="00000000" w14:paraId="000000C4">
      <w:pPr>
        <w:numPr>
          <w:ilvl w:val="2"/>
          <w:numId w:val="7"/>
        </w:numPr>
        <w:spacing w:line="360" w:lineRule="auto"/>
        <w:ind w:left="2160" w:hanging="360"/>
        <w:rPr>
          <w:u w:val="none"/>
        </w:rPr>
      </w:pPr>
      <w:r w:rsidDel="00000000" w:rsidR="00000000" w:rsidRPr="00000000">
        <w:rPr>
          <w:rtl w:val="0"/>
        </w:rPr>
        <w:t xml:space="preserve">Write feedback about mentor</w:t>
      </w:r>
    </w:p>
    <w:p w:rsidR="00000000" w:rsidDel="00000000" w:rsidP="00000000" w:rsidRDefault="00000000" w:rsidRPr="00000000" w14:paraId="000000C5">
      <w:pPr>
        <w:numPr>
          <w:ilvl w:val="2"/>
          <w:numId w:val="7"/>
        </w:numPr>
        <w:spacing w:line="360" w:lineRule="auto"/>
        <w:ind w:left="2160" w:hanging="360"/>
        <w:rPr>
          <w:u w:val="none"/>
        </w:rPr>
      </w:pPr>
      <w:r w:rsidDel="00000000" w:rsidR="00000000" w:rsidRPr="00000000">
        <w:rPr>
          <w:rtl w:val="0"/>
        </w:rPr>
        <w:t xml:space="preserve">View feedback</w:t>
      </w:r>
    </w:p>
    <w:p w:rsidR="00000000" w:rsidDel="00000000" w:rsidP="00000000" w:rsidRDefault="00000000" w:rsidRPr="00000000" w14:paraId="000000C6">
      <w:pPr>
        <w:numPr>
          <w:ilvl w:val="2"/>
          <w:numId w:val="7"/>
        </w:numPr>
        <w:spacing w:line="360" w:lineRule="auto"/>
        <w:ind w:left="2160" w:hanging="360"/>
        <w:rPr>
          <w:u w:val="none"/>
        </w:rPr>
      </w:pPr>
      <w:r w:rsidDel="00000000" w:rsidR="00000000" w:rsidRPr="00000000">
        <w:rPr>
          <w:rtl w:val="0"/>
        </w:rPr>
        <w:t xml:space="preserve">Update feedback</w:t>
      </w:r>
    </w:p>
    <w:p w:rsidR="00000000" w:rsidDel="00000000" w:rsidP="00000000" w:rsidRDefault="00000000" w:rsidRPr="00000000" w14:paraId="000000C7">
      <w:pPr>
        <w:numPr>
          <w:ilvl w:val="2"/>
          <w:numId w:val="7"/>
        </w:numPr>
        <w:spacing w:line="360" w:lineRule="auto"/>
        <w:ind w:left="2160" w:hanging="360"/>
        <w:rPr>
          <w:u w:val="none"/>
        </w:rPr>
      </w:pPr>
      <w:r w:rsidDel="00000000" w:rsidR="00000000" w:rsidRPr="00000000">
        <w:rPr>
          <w:rtl w:val="0"/>
        </w:rPr>
        <w:t xml:space="preserve">Delete feedback</w:t>
      </w:r>
    </w:p>
    <w:p w:rsidR="00000000" w:rsidDel="00000000" w:rsidP="00000000" w:rsidRDefault="00000000" w:rsidRPr="00000000" w14:paraId="000000C8">
      <w:pPr>
        <w:numPr>
          <w:ilvl w:val="2"/>
          <w:numId w:val="7"/>
        </w:numPr>
        <w:spacing w:line="360" w:lineRule="auto"/>
        <w:ind w:left="2160" w:hanging="360"/>
        <w:rPr>
          <w:u w:val="none"/>
        </w:rPr>
      </w:pPr>
      <w:r w:rsidDel="00000000" w:rsidR="00000000" w:rsidRPr="00000000">
        <w:rPr>
          <w:rtl w:val="0"/>
        </w:rPr>
        <w:t xml:space="preserve">Rate mentor based on star-point</w:t>
      </w:r>
    </w:p>
    <w:p w:rsidR="00000000" w:rsidDel="00000000" w:rsidP="00000000" w:rsidRDefault="00000000" w:rsidRPr="00000000" w14:paraId="000000C9">
      <w:pPr>
        <w:numPr>
          <w:ilvl w:val="1"/>
          <w:numId w:val="7"/>
        </w:numPr>
        <w:spacing w:line="360" w:lineRule="auto"/>
        <w:ind w:left="1440" w:hanging="360"/>
        <w:rPr>
          <w:b w:val="1"/>
        </w:rPr>
      </w:pPr>
      <w:r w:rsidDel="00000000" w:rsidR="00000000" w:rsidRPr="00000000">
        <w:rPr>
          <w:b w:val="1"/>
          <w:rtl w:val="0"/>
        </w:rPr>
        <w:t xml:space="preserve">View news: R</w:t>
      </w:r>
      <w:r w:rsidDel="00000000" w:rsidR="00000000" w:rsidRPr="00000000">
        <w:rPr>
          <w:rtl w:val="0"/>
        </w:rPr>
      </w:r>
    </w:p>
    <w:p w:rsidR="00000000" w:rsidDel="00000000" w:rsidP="00000000" w:rsidRDefault="00000000" w:rsidRPr="00000000" w14:paraId="000000CA">
      <w:pPr>
        <w:spacing w:line="360" w:lineRule="auto"/>
        <w:ind w:left="0" w:firstLine="0"/>
        <w:rPr>
          <w:b w:val="1"/>
          <w:highlight w:val="cyan"/>
        </w:rPr>
      </w:pPr>
      <w:r w:rsidDel="00000000" w:rsidR="00000000" w:rsidRPr="00000000">
        <w:rPr>
          <w:rtl w:val="0"/>
        </w:rPr>
      </w:r>
    </w:p>
    <w:p w:rsidR="00000000" w:rsidDel="00000000" w:rsidP="00000000" w:rsidRDefault="00000000" w:rsidRPr="00000000" w14:paraId="000000CB">
      <w:pPr>
        <w:numPr>
          <w:ilvl w:val="0"/>
          <w:numId w:val="7"/>
        </w:numPr>
        <w:spacing w:line="360" w:lineRule="auto"/>
        <w:ind w:left="720" w:hanging="360"/>
        <w:rPr>
          <w:b w:val="1"/>
          <w:color w:val="ffd966"/>
          <w:sz w:val="30"/>
          <w:szCs w:val="30"/>
          <w:shd w:fill="274e13" w:val="clear"/>
        </w:rPr>
      </w:pPr>
      <w:r w:rsidDel="00000000" w:rsidR="00000000" w:rsidRPr="00000000">
        <w:rPr>
          <w:b w:val="1"/>
          <w:color w:val="ffd966"/>
          <w:sz w:val="28"/>
          <w:szCs w:val="28"/>
          <w:shd w:fill="274e13" w:val="clear"/>
          <w:rtl w:val="0"/>
        </w:rPr>
        <w:t xml:space="preserve">Guest:</w:t>
      </w:r>
      <w:r w:rsidDel="00000000" w:rsidR="00000000" w:rsidRPr="00000000">
        <w:rPr>
          <w:rtl w:val="0"/>
        </w:rPr>
      </w:r>
    </w:p>
    <w:p w:rsidR="00000000" w:rsidDel="00000000" w:rsidP="00000000" w:rsidRDefault="00000000" w:rsidRPr="00000000" w14:paraId="000000CC">
      <w:pPr>
        <w:numPr>
          <w:ilvl w:val="1"/>
          <w:numId w:val="7"/>
        </w:numPr>
        <w:spacing w:line="360" w:lineRule="auto"/>
        <w:ind w:left="1440" w:hanging="360"/>
        <w:rPr>
          <w:b w:val="1"/>
        </w:rPr>
      </w:pPr>
      <w:r w:rsidDel="00000000" w:rsidR="00000000" w:rsidRPr="00000000">
        <w:rPr>
          <w:b w:val="1"/>
          <w:rtl w:val="0"/>
        </w:rPr>
        <w:t xml:space="preserve">Attend theory test without an accountt: R</w:t>
      </w:r>
    </w:p>
    <w:p w:rsidR="00000000" w:rsidDel="00000000" w:rsidP="00000000" w:rsidRDefault="00000000" w:rsidRPr="00000000" w14:paraId="000000CD">
      <w:pPr>
        <w:numPr>
          <w:ilvl w:val="1"/>
          <w:numId w:val="7"/>
        </w:numPr>
        <w:spacing w:line="360" w:lineRule="auto"/>
        <w:ind w:left="1440" w:hanging="360"/>
        <w:rPr>
          <w:b w:val="1"/>
        </w:rPr>
      </w:pPr>
      <w:r w:rsidDel="00000000" w:rsidR="00000000" w:rsidRPr="00000000">
        <w:rPr>
          <w:b w:val="1"/>
          <w:rtl w:val="0"/>
        </w:rPr>
        <w:t xml:space="preserve">Register account in system</w:t>
      </w:r>
    </w:p>
    <w:p w:rsidR="00000000" w:rsidDel="00000000" w:rsidP="00000000" w:rsidRDefault="00000000" w:rsidRPr="00000000" w14:paraId="000000CE">
      <w:pPr>
        <w:numPr>
          <w:ilvl w:val="2"/>
          <w:numId w:val="7"/>
        </w:numPr>
        <w:spacing w:line="360" w:lineRule="auto"/>
        <w:ind w:left="2160" w:hanging="360"/>
        <w:rPr/>
      </w:pPr>
      <w:r w:rsidDel="00000000" w:rsidR="00000000" w:rsidRPr="00000000">
        <w:rPr>
          <w:rtl w:val="0"/>
        </w:rPr>
        <w:t xml:space="preserve">Fill information to register form</w:t>
      </w:r>
    </w:p>
    <w:p w:rsidR="00000000" w:rsidDel="00000000" w:rsidP="00000000" w:rsidRDefault="00000000" w:rsidRPr="00000000" w14:paraId="000000CF">
      <w:pPr>
        <w:numPr>
          <w:ilvl w:val="2"/>
          <w:numId w:val="7"/>
        </w:numPr>
        <w:spacing w:line="360" w:lineRule="auto"/>
        <w:ind w:left="2160" w:hanging="360"/>
        <w:rPr/>
      </w:pPr>
      <w:r w:rsidDel="00000000" w:rsidR="00000000" w:rsidRPr="00000000">
        <w:rPr>
          <w:rtl w:val="0"/>
        </w:rPr>
        <w:t xml:space="preserve">Get account via SMS sent by staff</w:t>
      </w:r>
      <w:r w:rsidDel="00000000" w:rsidR="00000000" w:rsidRPr="00000000">
        <w:rPr>
          <w:rtl w:val="0"/>
        </w:rPr>
      </w:r>
    </w:p>
    <w:p w:rsidR="00000000" w:rsidDel="00000000" w:rsidP="00000000" w:rsidRDefault="00000000" w:rsidRPr="00000000" w14:paraId="000000D0">
      <w:pPr>
        <w:numPr>
          <w:ilvl w:val="1"/>
          <w:numId w:val="7"/>
        </w:numPr>
        <w:spacing w:line="360" w:lineRule="auto"/>
        <w:ind w:left="1440" w:hanging="360"/>
        <w:rPr>
          <w:b w:val="1"/>
        </w:rPr>
      </w:pPr>
      <w:r w:rsidDel="00000000" w:rsidR="00000000" w:rsidRPr="00000000">
        <w:rPr>
          <w:b w:val="1"/>
          <w:rtl w:val="0"/>
        </w:rPr>
        <w:t xml:space="preserve">View news: R</w:t>
      </w:r>
    </w:p>
    <w:p w:rsidR="00000000" w:rsidDel="00000000" w:rsidP="00000000" w:rsidRDefault="00000000" w:rsidRPr="00000000" w14:paraId="000000D1">
      <w:pPr>
        <w:numPr>
          <w:ilvl w:val="2"/>
          <w:numId w:val="7"/>
        </w:numPr>
        <w:spacing w:line="360" w:lineRule="auto"/>
        <w:ind w:left="2160" w:hanging="360"/>
      </w:pPr>
      <w:r w:rsidDel="00000000" w:rsidR="00000000" w:rsidRPr="00000000">
        <w:rPr>
          <w:rtl w:val="0"/>
        </w:rPr>
        <w:t xml:space="preserve">View driving course: R (các khoá học)</w:t>
      </w:r>
    </w:p>
    <w:p w:rsidR="00000000" w:rsidDel="00000000" w:rsidP="00000000" w:rsidRDefault="00000000" w:rsidRPr="00000000" w14:paraId="000000D2">
      <w:pPr>
        <w:numPr>
          <w:ilvl w:val="2"/>
          <w:numId w:val="7"/>
        </w:numPr>
        <w:spacing w:line="360" w:lineRule="auto"/>
        <w:ind w:left="2160" w:hanging="360"/>
      </w:pPr>
      <w:r w:rsidDel="00000000" w:rsidR="00000000" w:rsidRPr="00000000">
        <w:rPr>
          <w:rtl w:val="0"/>
        </w:rPr>
        <w:t xml:space="preserve">View exam schedule: R (lịch thi)</w:t>
      </w:r>
    </w:p>
    <w:p w:rsidR="00000000" w:rsidDel="00000000" w:rsidP="00000000" w:rsidRDefault="00000000" w:rsidRPr="00000000" w14:paraId="000000D3">
      <w:pPr>
        <w:spacing w:line="360" w:lineRule="auto"/>
        <w:ind w:left="0" w:firstLine="0"/>
        <w:rPr/>
      </w:pPr>
      <w:r w:rsidDel="00000000" w:rsidR="00000000" w:rsidRPr="00000000">
        <w:rPr>
          <w:rtl w:val="0"/>
        </w:rPr>
      </w:r>
    </w:p>
    <w:p w:rsidR="00000000" w:rsidDel="00000000" w:rsidP="00000000" w:rsidRDefault="00000000" w:rsidRPr="00000000" w14:paraId="000000D4">
      <w:pPr>
        <w:spacing w:line="360" w:lineRule="auto"/>
        <w:ind w:left="0" w:firstLine="0"/>
        <w:rPr>
          <w:color w:val="0b5394"/>
          <w:sz w:val="20"/>
          <w:szCs w:val="20"/>
        </w:rPr>
      </w:pPr>
      <w:r w:rsidDel="00000000" w:rsidR="00000000" w:rsidRPr="00000000">
        <w:rPr>
          <w:color w:val="0b5394"/>
          <w:sz w:val="28"/>
          <w:szCs w:val="28"/>
          <w:rtl w:val="0"/>
        </w:rPr>
        <w:t xml:space="preserve">Record note</w:t>
      </w:r>
      <w:r w:rsidDel="00000000" w:rsidR="00000000" w:rsidRPr="00000000">
        <w:rPr>
          <w:color w:val="0b5394"/>
          <w:sz w:val="20"/>
          <w:szCs w:val="20"/>
          <w:rtl w:val="0"/>
        </w:rPr>
        <w:t xml:space="preserve">:</w:t>
      </w:r>
    </w:p>
    <w:p w:rsidR="00000000" w:rsidDel="00000000" w:rsidP="00000000" w:rsidRDefault="00000000" w:rsidRPr="00000000" w14:paraId="000000D5">
      <w:pPr>
        <w:numPr>
          <w:ilvl w:val="0"/>
          <w:numId w:val="6"/>
        </w:numPr>
        <w:spacing w:line="360" w:lineRule="auto"/>
        <w:ind w:left="720" w:hanging="360"/>
        <w:rPr>
          <w:u w:val="none"/>
        </w:rPr>
      </w:pPr>
      <w:r w:rsidDel="00000000" w:rsidR="00000000" w:rsidRPr="00000000">
        <w:rPr>
          <w:rtl w:val="0"/>
        </w:rPr>
        <w:t xml:space="preserve">Lưu trữ: căn cước (dùng nhập hồ sơ), giấy khám sức khỏe (tất cả bằng), thông tin cá nhân, ảnh thẻ</w:t>
      </w:r>
    </w:p>
    <w:p w:rsidR="00000000" w:rsidDel="00000000" w:rsidP="00000000" w:rsidRDefault="00000000" w:rsidRPr="00000000" w14:paraId="000000D6">
      <w:pPr>
        <w:numPr>
          <w:ilvl w:val="0"/>
          <w:numId w:val="6"/>
        </w:numPr>
        <w:spacing w:line="360" w:lineRule="auto"/>
        <w:ind w:left="720" w:hanging="360"/>
        <w:rPr>
          <w:u w:val="none"/>
        </w:rPr>
      </w:pPr>
      <w:r w:rsidDel="00000000" w:rsidR="00000000" w:rsidRPr="00000000">
        <w:rPr>
          <w:rtl w:val="0"/>
        </w:rPr>
        <w:t xml:space="preserve">Nhập hồ sơ: ngày/tháng/năm, số học viên đăng kí trong ngày, thông tin cá nhân (excel/lưu nội bộ)</w:t>
      </w:r>
    </w:p>
    <w:p w:rsidR="00000000" w:rsidDel="00000000" w:rsidP="00000000" w:rsidRDefault="00000000" w:rsidRPr="00000000" w14:paraId="000000D7">
      <w:pPr>
        <w:numPr>
          <w:ilvl w:val="0"/>
          <w:numId w:val="6"/>
        </w:numPr>
        <w:spacing w:line="360" w:lineRule="auto"/>
        <w:ind w:left="720" w:hanging="360"/>
        <w:rPr>
          <w:u w:val="none"/>
        </w:rPr>
      </w:pPr>
      <w:r w:rsidDel="00000000" w:rsidR="00000000" w:rsidRPr="00000000">
        <w:rPr>
          <w:rtl w:val="0"/>
        </w:rPr>
        <w:t xml:space="preserve">Nhập hồ sơ nộp thi cho sở: trước 10 ngày so với ngày thi đã thông báo, nhập thông tin từ file excel đã có kèm hình ảnh đã nộp vào file (theo đúng form đăng kí), không có sdt, nén lại</w:t>
      </w:r>
    </w:p>
    <w:p w:rsidR="00000000" w:rsidDel="00000000" w:rsidP="00000000" w:rsidRDefault="00000000" w:rsidRPr="00000000" w14:paraId="000000D8">
      <w:pPr>
        <w:numPr>
          <w:ilvl w:val="0"/>
          <w:numId w:val="6"/>
        </w:numPr>
        <w:spacing w:line="360" w:lineRule="auto"/>
        <w:ind w:left="720" w:hanging="360"/>
        <w:rPr>
          <w:u w:val="none"/>
        </w:rPr>
      </w:pPr>
      <w:r w:rsidDel="00000000" w:rsidR="00000000" w:rsidRPr="00000000">
        <w:rPr>
          <w:rtl w:val="0"/>
        </w:rPr>
        <w:t xml:space="preserve">Khóa thi ô tô: không có khóa thi cụ thể, dự kiến từ 4 - 6 tháng</w:t>
      </w:r>
    </w:p>
    <w:p w:rsidR="00000000" w:rsidDel="00000000" w:rsidP="00000000" w:rsidRDefault="00000000" w:rsidRPr="00000000" w14:paraId="000000D9">
      <w:pPr>
        <w:numPr>
          <w:ilvl w:val="0"/>
          <w:numId w:val="6"/>
        </w:numPr>
        <w:spacing w:line="360" w:lineRule="auto"/>
        <w:ind w:left="720" w:hanging="360"/>
        <w:rPr>
          <w:u w:val="none"/>
        </w:rPr>
      </w:pPr>
      <w:r w:rsidDel="00000000" w:rsidR="00000000" w:rsidRPr="00000000">
        <w:rPr>
          <w:rtl w:val="0"/>
        </w:rPr>
        <w:t xml:space="preserve">Khóa học b2 cụ thể: bao nhiêu giờ, bao nhiêu buổi, bn lý thuyết</w:t>
      </w:r>
    </w:p>
    <w:p w:rsidR="00000000" w:rsidDel="00000000" w:rsidP="00000000" w:rsidRDefault="00000000" w:rsidRPr="00000000" w14:paraId="000000DA">
      <w:pPr>
        <w:numPr>
          <w:ilvl w:val="0"/>
          <w:numId w:val="6"/>
        </w:numPr>
        <w:spacing w:line="360" w:lineRule="auto"/>
        <w:ind w:left="720" w:hanging="360"/>
        <w:rPr>
          <w:u w:val="none"/>
        </w:rPr>
      </w:pPr>
      <w:r w:rsidDel="00000000" w:rsidR="00000000" w:rsidRPr="00000000">
        <w:rPr>
          <w:rtl w:val="0"/>
        </w:rPr>
        <w:t xml:space="preserve">Khai giảng khóa học: nếu đông có thể chờ vài tháng (~ 5 tháng) (có thể 20 người sẽ mở khóa), vd từ đây đến tháng 1 khai giảng, học từ 2 - 3 tháng (tháng 3 mới bắt đầu thi)</w:t>
      </w:r>
    </w:p>
    <w:p w:rsidR="00000000" w:rsidDel="00000000" w:rsidP="00000000" w:rsidRDefault="00000000" w:rsidRPr="00000000" w14:paraId="000000DB">
      <w:pPr>
        <w:numPr>
          <w:ilvl w:val="0"/>
          <w:numId w:val="6"/>
        </w:numPr>
        <w:spacing w:line="360" w:lineRule="auto"/>
        <w:ind w:left="720" w:hanging="360"/>
      </w:pPr>
      <w:r w:rsidDel="00000000" w:rsidR="00000000" w:rsidRPr="00000000">
        <w:rPr>
          <w:rtl w:val="0"/>
        </w:rPr>
        <w:t xml:space="preserve">Lưu lượng khóa B2: 20-100 học viên, 1 tháng tầm 1 - 2 khóa, 1 khóa thi là 1 lịch thi (khai giảng khóa bị ràng buộc bởi lịch khóa thi)</w:t>
      </w:r>
    </w:p>
    <w:p w:rsidR="00000000" w:rsidDel="00000000" w:rsidP="00000000" w:rsidRDefault="00000000" w:rsidRPr="00000000" w14:paraId="000000DC">
      <w:pPr>
        <w:numPr>
          <w:ilvl w:val="0"/>
          <w:numId w:val="6"/>
        </w:numPr>
        <w:spacing w:line="360" w:lineRule="auto"/>
        <w:ind w:left="720" w:hanging="360"/>
      </w:pPr>
      <w:r w:rsidDel="00000000" w:rsidR="00000000" w:rsidRPr="00000000">
        <w:rPr>
          <w:rtl w:val="0"/>
        </w:rPr>
        <w:t xml:space="preserve">Điều kiện đăng kí thành công: hoàn tất học phí hoặc trả trước 1 nửa, đóng tiền rồi chờ khai giảng để bắt đầu học</w:t>
      </w:r>
    </w:p>
    <w:p w:rsidR="00000000" w:rsidDel="00000000" w:rsidP="00000000" w:rsidRDefault="00000000" w:rsidRPr="00000000" w14:paraId="000000DD">
      <w:pPr>
        <w:numPr>
          <w:ilvl w:val="0"/>
          <w:numId w:val="6"/>
        </w:numPr>
        <w:spacing w:line="360" w:lineRule="auto"/>
        <w:ind w:left="720" w:hanging="360"/>
      </w:pPr>
      <w:r w:rsidDel="00000000" w:rsidR="00000000" w:rsidRPr="00000000">
        <w:rPr>
          <w:rtl w:val="0"/>
        </w:rPr>
        <w:t xml:space="preserve">Điều kiện học thực hành: hoàn tất toàn bộ học phí trước buổi học → cung ứng thầy, xăng, xe</w:t>
      </w:r>
    </w:p>
    <w:p w:rsidR="00000000" w:rsidDel="00000000" w:rsidP="00000000" w:rsidRDefault="00000000" w:rsidRPr="00000000" w14:paraId="000000DE">
      <w:pPr>
        <w:numPr>
          <w:ilvl w:val="0"/>
          <w:numId w:val="6"/>
        </w:numPr>
        <w:spacing w:line="360" w:lineRule="auto"/>
        <w:ind w:left="720" w:hanging="360"/>
        <w:rPr>
          <w:u w:val="none"/>
        </w:rPr>
      </w:pPr>
      <w:r w:rsidDel="00000000" w:rsidR="00000000" w:rsidRPr="00000000">
        <w:rPr>
          <w:rtl w:val="0"/>
        </w:rPr>
        <w:t xml:space="preserve">Lý thuyết có thể học trước, lớp mở thường xuyên, tùy trung tâm, học từ 5h -7h tại trung tâm</w:t>
      </w:r>
    </w:p>
    <w:p w:rsidR="00000000" w:rsidDel="00000000" w:rsidP="00000000" w:rsidRDefault="00000000" w:rsidRPr="00000000" w14:paraId="000000DF">
      <w:pPr>
        <w:numPr>
          <w:ilvl w:val="0"/>
          <w:numId w:val="6"/>
        </w:numPr>
        <w:spacing w:line="360" w:lineRule="auto"/>
        <w:ind w:left="720" w:hanging="360"/>
        <w:rPr>
          <w:u w:val="none"/>
        </w:rPr>
      </w:pPr>
      <w:r w:rsidDel="00000000" w:rsidR="00000000" w:rsidRPr="00000000">
        <w:rPr>
          <w:rtl w:val="0"/>
        </w:rPr>
        <w:t xml:space="preserve">Học thực hành, xếp lớp: Xe 4 chỗ: 1 thầy 2 - 3 học viên, 7 chỗ : 4 học viên, học luân phiên (Có máy check số giờ học)</w:t>
      </w:r>
    </w:p>
    <w:p w:rsidR="00000000" w:rsidDel="00000000" w:rsidP="00000000" w:rsidRDefault="00000000" w:rsidRPr="00000000" w14:paraId="000000E0">
      <w:pPr>
        <w:numPr>
          <w:ilvl w:val="0"/>
          <w:numId w:val="6"/>
        </w:numPr>
        <w:spacing w:line="360" w:lineRule="auto"/>
        <w:ind w:left="720" w:hanging="360"/>
        <w:rPr>
          <w:u w:val="none"/>
        </w:rPr>
      </w:pPr>
      <w:r w:rsidDel="00000000" w:rsidR="00000000" w:rsidRPr="00000000">
        <w:rPr>
          <w:rtl w:val="0"/>
        </w:rPr>
        <w:t xml:space="preserve">Trường sẽ đưa thời khXếp lịch: tự trao đổi ngày giờ, giảng viên đưa lịch trước (giờ/buổi), học viên có thể dời nếu bận, nếu tiến độ không đủ trước khi bế giảng thì sẽ dời sang khóa sau</w:t>
      </w:r>
    </w:p>
    <w:p w:rsidR="00000000" w:rsidDel="00000000" w:rsidP="00000000" w:rsidRDefault="00000000" w:rsidRPr="00000000" w14:paraId="000000E1">
      <w:pPr>
        <w:numPr>
          <w:ilvl w:val="0"/>
          <w:numId w:val="6"/>
        </w:numPr>
        <w:spacing w:line="360" w:lineRule="auto"/>
        <w:ind w:left="720" w:hanging="360"/>
        <w:rPr>
          <w:u w:val="none"/>
        </w:rPr>
      </w:pPr>
      <w:r w:rsidDel="00000000" w:rsidR="00000000" w:rsidRPr="00000000">
        <w:rPr>
          <w:rtl w:val="0"/>
        </w:rPr>
        <w:t xml:space="preserve">Khóa biểu cho giảng viên và học viên, phân xe, ngày giờ tự trao đổi, có thể học từ 8h sáng đến 4h chiều hoặc đi cả ngày, nếu tuần 1 đã dời sang t7, cn thì các tuần sau k ưu tiên nữa</w:t>
      </w:r>
    </w:p>
    <w:p w:rsidR="00000000" w:rsidDel="00000000" w:rsidP="00000000" w:rsidRDefault="00000000" w:rsidRPr="00000000" w14:paraId="000000E2">
      <w:pPr>
        <w:numPr>
          <w:ilvl w:val="0"/>
          <w:numId w:val="6"/>
        </w:numPr>
        <w:spacing w:line="360" w:lineRule="auto"/>
        <w:ind w:left="720" w:hanging="360"/>
        <w:rPr>
          <w:u w:val="none"/>
        </w:rPr>
      </w:pPr>
      <w:r w:rsidDel="00000000" w:rsidR="00000000" w:rsidRPr="00000000">
        <w:rPr>
          <w:rtl w:val="0"/>
        </w:rPr>
        <w:t xml:space="preserve">Hồ sơ học viên được nhận: thời khóa biểu lý thuyết, học phí từng phần</w:t>
      </w:r>
    </w:p>
    <w:p w:rsidR="00000000" w:rsidDel="00000000" w:rsidP="00000000" w:rsidRDefault="00000000" w:rsidRPr="00000000" w14:paraId="000000E3">
      <w:pPr>
        <w:numPr>
          <w:ilvl w:val="0"/>
          <w:numId w:val="6"/>
        </w:numPr>
        <w:spacing w:line="360" w:lineRule="auto"/>
        <w:ind w:left="720" w:hanging="360"/>
        <w:rPr>
          <w:u w:val="none"/>
        </w:rPr>
      </w:pPr>
      <w:r w:rsidDel="00000000" w:rsidR="00000000" w:rsidRPr="00000000">
        <w:rPr>
          <w:rtl w:val="0"/>
        </w:rPr>
        <w:t xml:space="preserve">Hướng dẫn từ trung tâm: lịch dạy của giảng viên</w:t>
      </w:r>
    </w:p>
    <w:p w:rsidR="00000000" w:rsidDel="00000000" w:rsidP="00000000" w:rsidRDefault="00000000" w:rsidRPr="00000000" w14:paraId="000000E4">
      <w:pPr>
        <w:numPr>
          <w:ilvl w:val="0"/>
          <w:numId w:val="6"/>
        </w:numPr>
        <w:spacing w:line="360" w:lineRule="auto"/>
        <w:ind w:left="720" w:hanging="360"/>
        <w:rPr>
          <w:u w:val="none"/>
        </w:rPr>
      </w:pPr>
      <w:r w:rsidDel="00000000" w:rsidR="00000000" w:rsidRPr="00000000">
        <w:rPr>
          <w:rtl w:val="0"/>
        </w:rPr>
        <w:t xml:space="preserve">Hướng dẫn từ giáo viên: giờ học trên sân, giờ chạy đường trường, địa điểm chạy tới (tây ninh, đồng nai,...cho đủ 810km)(giả sử giáo viên đã có máy chấm rồi và xem kết quả nhập lên hệ thống số giờ và km)</w:t>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numPr>
          <w:ilvl w:val="0"/>
          <w:numId w:val="6"/>
        </w:numPr>
        <w:spacing w:line="360" w:lineRule="auto"/>
        <w:ind w:left="720" w:hanging="360"/>
        <w:rPr>
          <w:highlight w:val="yellow"/>
        </w:rPr>
      </w:pPr>
      <w:r w:rsidDel="00000000" w:rsidR="00000000" w:rsidRPr="00000000">
        <w:rPr>
          <w:highlight w:val="yellow"/>
          <w:rtl w:val="0"/>
        </w:rPr>
        <w:t xml:space="preserve">Tóm tắt quy trình học B2: </w:t>
      </w:r>
    </w:p>
    <w:p w:rsidR="00000000" w:rsidDel="00000000" w:rsidP="00000000" w:rsidRDefault="00000000" w:rsidRPr="00000000" w14:paraId="000000EF">
      <w:pPr>
        <w:numPr>
          <w:ilvl w:val="1"/>
          <w:numId w:val="6"/>
        </w:numPr>
        <w:spacing w:line="360" w:lineRule="auto"/>
        <w:ind w:left="1440" w:hanging="360"/>
      </w:pPr>
      <w:r w:rsidDel="00000000" w:rsidR="00000000" w:rsidRPr="00000000">
        <w:rPr>
          <w:rtl w:val="0"/>
        </w:rPr>
        <w:t xml:space="preserve">đăng kí online, hoàn tất hồ sơ offline, kí tên đóng tiền → chốt suất</w:t>
      </w:r>
    </w:p>
    <w:p w:rsidR="00000000" w:rsidDel="00000000" w:rsidP="00000000" w:rsidRDefault="00000000" w:rsidRPr="00000000" w14:paraId="000000F0">
      <w:pPr>
        <w:numPr>
          <w:ilvl w:val="1"/>
          <w:numId w:val="6"/>
        </w:numPr>
        <w:spacing w:line="360" w:lineRule="auto"/>
        <w:ind w:left="1440" w:hanging="360"/>
      </w:pPr>
      <w:r w:rsidDel="00000000" w:rsidR="00000000" w:rsidRPr="00000000">
        <w:rPr>
          <w:rtl w:val="0"/>
        </w:rPr>
        <w:t xml:space="preserve">chờ 4 - 5 tháng (nhu cầu cao thì phải chờ người đặt suất trước)</w:t>
      </w:r>
    </w:p>
    <w:p w:rsidR="00000000" w:rsidDel="00000000" w:rsidP="00000000" w:rsidRDefault="00000000" w:rsidRPr="00000000" w14:paraId="000000F1">
      <w:pPr>
        <w:numPr>
          <w:ilvl w:val="1"/>
          <w:numId w:val="6"/>
        </w:numPr>
        <w:spacing w:line="360" w:lineRule="auto"/>
        <w:ind w:left="1440" w:hanging="360"/>
      </w:pPr>
      <w:r w:rsidDel="00000000" w:rsidR="00000000" w:rsidRPr="00000000">
        <w:rPr>
          <w:rtl w:val="0"/>
        </w:rPr>
        <w:t xml:space="preserve">Xếp lớp vào khóa học (mỗi tháng mở 1 - 2 khóa dựa trên lịch thi) (Được tính là học viên)</w:t>
      </w:r>
    </w:p>
    <w:p w:rsidR="00000000" w:rsidDel="00000000" w:rsidP="00000000" w:rsidRDefault="00000000" w:rsidRPr="00000000" w14:paraId="000000F2">
      <w:pPr>
        <w:numPr>
          <w:ilvl w:val="1"/>
          <w:numId w:val="6"/>
        </w:numPr>
        <w:spacing w:line="360" w:lineRule="auto"/>
        <w:ind w:left="1440" w:hanging="360"/>
      </w:pPr>
      <w:r w:rsidDel="00000000" w:rsidR="00000000" w:rsidRPr="00000000">
        <w:rPr>
          <w:rtl w:val="0"/>
        </w:rPr>
        <w:t xml:space="preserve">Học trong 92 ngày (~3 tháng)</w:t>
      </w:r>
    </w:p>
    <w:p w:rsidR="00000000" w:rsidDel="00000000" w:rsidP="00000000" w:rsidRDefault="00000000" w:rsidRPr="00000000" w14:paraId="000000F3">
      <w:pPr>
        <w:numPr>
          <w:ilvl w:val="1"/>
          <w:numId w:val="6"/>
        </w:numPr>
        <w:spacing w:line="360" w:lineRule="auto"/>
        <w:ind w:left="1440" w:hanging="360"/>
      </w:pPr>
      <w:r w:rsidDel="00000000" w:rsidR="00000000" w:rsidRPr="00000000">
        <w:rPr>
          <w:rtl w:val="0"/>
        </w:rPr>
        <w:t xml:space="preserve">3 ngày sau BG thi</w:t>
      </w:r>
    </w:p>
    <w:p w:rsidR="00000000" w:rsidDel="00000000" w:rsidP="00000000" w:rsidRDefault="00000000" w:rsidRPr="00000000" w14:paraId="000000F4">
      <w:pPr>
        <w:numPr>
          <w:ilvl w:val="0"/>
          <w:numId w:val="6"/>
        </w:numPr>
        <w:spacing w:line="360" w:lineRule="auto"/>
        <w:ind w:left="720" w:hanging="360"/>
        <w:rPr>
          <w:highlight w:val="yellow"/>
        </w:rPr>
      </w:pPr>
      <w:r w:rsidDel="00000000" w:rsidR="00000000" w:rsidRPr="00000000">
        <w:rPr>
          <w:highlight w:val="yellow"/>
          <w:rtl w:val="0"/>
        </w:rPr>
        <w:t xml:space="preserve">Nội dung thời khóa biểu từ trung tâm:</w:t>
      </w:r>
    </w:p>
    <w:p w:rsidR="00000000" w:rsidDel="00000000" w:rsidP="00000000" w:rsidRDefault="00000000" w:rsidRPr="00000000" w14:paraId="000000F5">
      <w:pPr>
        <w:numPr>
          <w:ilvl w:val="0"/>
          <w:numId w:val="4"/>
        </w:numPr>
        <w:spacing w:line="360" w:lineRule="auto"/>
        <w:ind w:left="1440" w:hanging="360"/>
        <w:rPr>
          <w:u w:val="none"/>
        </w:rPr>
      </w:pPr>
      <w:r w:rsidDel="00000000" w:rsidR="00000000" w:rsidRPr="00000000">
        <w:rPr>
          <w:rtl w:val="0"/>
        </w:rPr>
        <w:t xml:space="preserve">Khai giảng/Bế giảng (B2), 92 ngày total</w:t>
      </w:r>
    </w:p>
    <w:p w:rsidR="00000000" w:rsidDel="00000000" w:rsidP="00000000" w:rsidRDefault="00000000" w:rsidRPr="00000000" w14:paraId="000000F6">
      <w:pPr>
        <w:numPr>
          <w:ilvl w:val="0"/>
          <w:numId w:val="4"/>
        </w:numPr>
        <w:spacing w:line="360" w:lineRule="auto"/>
        <w:ind w:left="1440" w:hanging="360"/>
        <w:rPr>
          <w:u w:val="none"/>
        </w:rPr>
      </w:pPr>
      <w:r w:rsidDel="00000000" w:rsidR="00000000" w:rsidRPr="00000000">
        <w:rPr>
          <w:rtl w:val="0"/>
        </w:rPr>
        <w:t xml:space="preserve">Lịch học lý thuyết:</w:t>
      </w:r>
    </w:p>
    <w:p w:rsidR="00000000" w:rsidDel="00000000" w:rsidP="00000000" w:rsidRDefault="00000000" w:rsidRPr="00000000" w14:paraId="000000F7">
      <w:pPr>
        <w:numPr>
          <w:ilvl w:val="1"/>
          <w:numId w:val="4"/>
        </w:numPr>
        <w:spacing w:line="360" w:lineRule="auto"/>
        <w:ind w:left="2160" w:hanging="360"/>
        <w:rPr>
          <w:u w:val="none"/>
        </w:rPr>
      </w:pPr>
      <w:r w:rsidDel="00000000" w:rsidR="00000000" w:rsidRPr="00000000">
        <w:rPr>
          <w:rtl w:val="0"/>
        </w:rPr>
        <w:t xml:space="preserve">Từ ngày (KG KHÓA) đến ngày BG lý thuyết (3 tuần)</w:t>
      </w:r>
    </w:p>
    <w:p w:rsidR="00000000" w:rsidDel="00000000" w:rsidP="00000000" w:rsidRDefault="00000000" w:rsidRPr="00000000" w14:paraId="000000F8">
      <w:pPr>
        <w:numPr>
          <w:ilvl w:val="1"/>
          <w:numId w:val="4"/>
        </w:numPr>
        <w:spacing w:line="360" w:lineRule="auto"/>
        <w:ind w:left="2160" w:hanging="360"/>
        <w:rPr>
          <w:u w:val="none"/>
        </w:rPr>
      </w:pPr>
      <w:r w:rsidDel="00000000" w:rsidR="00000000" w:rsidRPr="00000000">
        <w:rPr>
          <w:rtl w:val="0"/>
        </w:rPr>
        <w:t xml:space="preserve">t2-6, 5h30 - 20h30; t7-cn: 7h30-11h30, 13h-17h, địa điểm (học 80h)</w:t>
      </w:r>
    </w:p>
    <w:p w:rsidR="00000000" w:rsidDel="00000000" w:rsidP="00000000" w:rsidRDefault="00000000" w:rsidRPr="00000000" w14:paraId="000000F9">
      <w:pPr>
        <w:numPr>
          <w:ilvl w:val="0"/>
          <w:numId w:val="4"/>
        </w:numPr>
        <w:spacing w:line="360" w:lineRule="auto"/>
        <w:ind w:left="1440" w:hanging="360"/>
        <w:rPr>
          <w:u w:val="none"/>
        </w:rPr>
      </w:pPr>
      <w:r w:rsidDel="00000000" w:rsidR="00000000" w:rsidRPr="00000000">
        <w:rPr>
          <w:rtl w:val="0"/>
        </w:rPr>
        <w:t xml:space="preserve">Lịch học thực hành:</w:t>
      </w:r>
    </w:p>
    <w:p w:rsidR="00000000" w:rsidDel="00000000" w:rsidP="00000000" w:rsidRDefault="00000000" w:rsidRPr="00000000" w14:paraId="000000FA">
      <w:pPr>
        <w:numPr>
          <w:ilvl w:val="1"/>
          <w:numId w:val="4"/>
        </w:numPr>
        <w:spacing w:line="360" w:lineRule="auto"/>
        <w:ind w:left="2160" w:hanging="360"/>
        <w:rPr>
          <w:u w:val="none"/>
        </w:rPr>
      </w:pPr>
      <w:r w:rsidDel="00000000" w:rsidR="00000000" w:rsidRPr="00000000">
        <w:rPr>
          <w:rtl w:val="0"/>
        </w:rPr>
        <w:t xml:space="preserve">GĐ1: từ ngày (BG lý thuyết+ 20 ngày) đến ngày (BG GĐ1) (2 tuần), học tối thiểu 3 ngày (bận thì học thêm), có điểm danh, sân tập lái trung tâm</w:t>
      </w:r>
    </w:p>
    <w:p w:rsidR="00000000" w:rsidDel="00000000" w:rsidP="00000000" w:rsidRDefault="00000000" w:rsidRPr="00000000" w14:paraId="000000FB">
      <w:pPr>
        <w:numPr>
          <w:ilvl w:val="1"/>
          <w:numId w:val="4"/>
        </w:numPr>
        <w:spacing w:line="360" w:lineRule="auto"/>
        <w:ind w:left="2160" w:hanging="360"/>
        <w:rPr>
          <w:u w:val="none"/>
        </w:rPr>
      </w:pPr>
      <w:r w:rsidDel="00000000" w:rsidR="00000000" w:rsidRPr="00000000">
        <w:rPr>
          <w:rtl w:val="0"/>
        </w:rPr>
        <w:t xml:space="preserve">GĐ2: từ ngày (hôm sau BG GĐ1) đến ngày (BG GĐ2) (26 ngày), lái đủ 810km, 20 giờ(3h cabin, 4h ban đêm, 3, 2h số tự động), đường trường</w:t>
      </w:r>
    </w:p>
    <w:p w:rsidR="00000000" w:rsidDel="00000000" w:rsidP="00000000" w:rsidRDefault="00000000" w:rsidRPr="00000000" w14:paraId="000000FC">
      <w:pPr>
        <w:numPr>
          <w:ilvl w:val="1"/>
          <w:numId w:val="4"/>
        </w:numPr>
        <w:spacing w:line="360" w:lineRule="auto"/>
        <w:ind w:left="2160" w:hanging="360"/>
        <w:rPr>
          <w:u w:val="none"/>
        </w:rPr>
      </w:pPr>
      <w:r w:rsidDel="00000000" w:rsidR="00000000" w:rsidRPr="00000000">
        <w:rPr>
          <w:rtl w:val="0"/>
        </w:rPr>
        <w:t xml:space="preserve">GĐ3: từ ngày (hôm sau BG GĐ2) đến ngày (BG KHÓA) (10 ngày), 11 bài sa hình, học tối thiểu 2 ngày (bận thì học thêm)</w:t>
      </w:r>
    </w:p>
    <w:p w:rsidR="00000000" w:rsidDel="00000000" w:rsidP="00000000" w:rsidRDefault="00000000" w:rsidRPr="00000000" w14:paraId="000000FD">
      <w:pPr>
        <w:numPr>
          <w:ilvl w:val="0"/>
          <w:numId w:val="3"/>
        </w:numPr>
        <w:spacing w:line="360" w:lineRule="auto"/>
        <w:ind w:left="1440" w:hanging="360"/>
        <w:rPr>
          <w:u w:val="none"/>
        </w:rPr>
      </w:pPr>
      <w:r w:rsidDel="00000000" w:rsidR="00000000" w:rsidRPr="00000000">
        <w:rPr>
          <w:rtl w:val="0"/>
        </w:rPr>
        <w:t xml:space="preserve">Thi tốt nghiệp: BG KHÓA + 3 ngày</w:t>
      </w:r>
    </w:p>
    <w:p w:rsidR="00000000" w:rsidDel="00000000" w:rsidP="00000000" w:rsidRDefault="00000000" w:rsidRPr="00000000" w14:paraId="000000FE">
      <w:pPr>
        <w:numPr>
          <w:ilvl w:val="0"/>
          <w:numId w:val="1"/>
        </w:numPr>
        <w:spacing w:line="360" w:lineRule="auto"/>
        <w:ind w:left="720" w:hanging="360"/>
        <w:rPr>
          <w:u w:val="none"/>
        </w:rPr>
      </w:pPr>
      <w:r w:rsidDel="00000000" w:rsidR="00000000" w:rsidRPr="00000000">
        <w:rPr>
          <w:rtl w:val="0"/>
        </w:rPr>
        <w:t xml:space="preserve">Các nội dung có thể online: (theo cá nhân chị)</w:t>
      </w:r>
    </w:p>
    <w:p w:rsidR="00000000" w:rsidDel="00000000" w:rsidP="00000000" w:rsidRDefault="00000000" w:rsidRPr="00000000" w14:paraId="000000FF">
      <w:pPr>
        <w:numPr>
          <w:ilvl w:val="1"/>
          <w:numId w:val="1"/>
        </w:numPr>
        <w:spacing w:line="360" w:lineRule="auto"/>
        <w:ind w:left="1440" w:hanging="360"/>
        <w:rPr>
          <w:u w:val="none"/>
        </w:rPr>
      </w:pPr>
      <w:r w:rsidDel="00000000" w:rsidR="00000000" w:rsidRPr="00000000">
        <w:rPr>
          <w:rtl w:val="0"/>
        </w:rPr>
        <w:t xml:space="preserve">Đăng kí tài khoản, ghi thông tin cá nhân (tên, ngày tháng năm sinh, sdt)</w:t>
      </w:r>
    </w:p>
    <w:p w:rsidR="00000000" w:rsidDel="00000000" w:rsidP="00000000" w:rsidRDefault="00000000" w:rsidRPr="00000000" w14:paraId="00000100">
      <w:pPr>
        <w:numPr>
          <w:ilvl w:val="1"/>
          <w:numId w:val="1"/>
        </w:numPr>
        <w:spacing w:line="360" w:lineRule="auto"/>
        <w:ind w:left="1440" w:hanging="360"/>
        <w:rPr>
          <w:u w:val="none"/>
        </w:rPr>
      </w:pPr>
      <w:r w:rsidDel="00000000" w:rsidR="00000000" w:rsidRPr="00000000">
        <w:rPr>
          <w:rtl w:val="0"/>
        </w:rPr>
        <w:t xml:space="preserve">Đăng kí tư vấn</w:t>
      </w:r>
    </w:p>
    <w:p w:rsidR="00000000" w:rsidDel="00000000" w:rsidP="00000000" w:rsidRDefault="00000000" w:rsidRPr="00000000" w14:paraId="00000101">
      <w:pPr>
        <w:numPr>
          <w:ilvl w:val="1"/>
          <w:numId w:val="1"/>
        </w:numPr>
        <w:spacing w:line="360" w:lineRule="auto"/>
        <w:ind w:left="1440" w:hanging="360"/>
        <w:rPr>
          <w:u w:val="none"/>
        </w:rPr>
      </w:pPr>
      <w:r w:rsidDel="00000000" w:rsidR="00000000" w:rsidRPr="00000000">
        <w:rPr>
          <w:rtl w:val="0"/>
        </w:rPr>
        <w:t xml:space="preserve">Đăng kí học (chưa chắc đã là học viên),</w:t>
      </w:r>
      <w:r w:rsidDel="00000000" w:rsidR="00000000" w:rsidRPr="00000000">
        <w:rPr>
          <w:highlight w:val="yellow"/>
          <w:rtl w:val="0"/>
        </w:rPr>
        <w:t xml:space="preserve"> gọi điện thoại xác nhận, hẹn offline hoàn tất hồ sơ (1 là đăng kí cho vui, 2 là bận nào rảnh mới tới, 3 là rải cv)</w:t>
      </w:r>
      <w:r w:rsidDel="00000000" w:rsidR="00000000" w:rsidRPr="00000000">
        <w:rPr>
          <w:rtl w:val="0"/>
        </w:rPr>
        <w:t xml:space="preserve">, hồ sơ được chụp trực tiếp từ máy của sở để gửi lên đường truyền của sở</w:t>
      </w:r>
    </w:p>
    <w:p w:rsidR="00000000" w:rsidDel="00000000" w:rsidP="00000000" w:rsidRDefault="00000000" w:rsidRPr="00000000" w14:paraId="00000102">
      <w:pPr>
        <w:numPr>
          <w:ilvl w:val="1"/>
          <w:numId w:val="1"/>
        </w:numPr>
        <w:spacing w:line="360" w:lineRule="auto"/>
        <w:ind w:left="1440" w:hanging="360"/>
        <w:rPr>
          <w:u w:val="none"/>
        </w:rPr>
      </w:pPr>
      <w:r w:rsidDel="00000000" w:rsidR="00000000" w:rsidRPr="00000000">
        <w:rPr>
          <w:highlight w:val="yellow"/>
          <w:rtl w:val="0"/>
        </w:rPr>
        <w:t xml:space="preserve">Nội dung gọi xác nhận:</w:t>
      </w:r>
      <w:r w:rsidDel="00000000" w:rsidR="00000000" w:rsidRPr="00000000">
        <w:rPr>
          <w:rtl w:val="0"/>
        </w:rPr>
        <w:t xml:space="preserve"> thấy e để lại thông tin, e có muốn đến ngày … để hoàn tất hồ sơ kịp khóa ngày …. Hay không?</w:t>
      </w:r>
    </w:p>
    <w:p w:rsidR="00000000" w:rsidDel="00000000" w:rsidP="00000000" w:rsidRDefault="00000000" w:rsidRPr="00000000" w14:paraId="00000103">
      <w:pPr>
        <w:numPr>
          <w:ilvl w:val="1"/>
          <w:numId w:val="1"/>
        </w:numPr>
        <w:spacing w:line="360" w:lineRule="auto"/>
        <w:ind w:left="1440" w:hanging="360"/>
        <w:rPr>
          <w:u w:val="none"/>
        </w:rPr>
      </w:pPr>
      <w:r w:rsidDel="00000000" w:rsidR="00000000" w:rsidRPr="00000000">
        <w:rPr>
          <w:rtl w:val="0"/>
        </w:rPr>
        <w:t xml:space="preserve">Hỗ trợ cấp lại bằng bị mờ bị mất nếu đã học thi và có bằng từ trước</w:t>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numPr>
          <w:ilvl w:val="0"/>
          <w:numId w:val="5"/>
        </w:numPr>
        <w:spacing w:line="360" w:lineRule="auto"/>
        <w:ind w:left="720" w:hanging="360"/>
        <w:rPr>
          <w:highlight w:val="cyan"/>
        </w:rPr>
      </w:pPr>
      <w:r w:rsidDel="00000000" w:rsidR="00000000" w:rsidRPr="00000000">
        <w:rPr>
          <w:highlight w:val="cyan"/>
          <w:rtl w:val="0"/>
        </w:rPr>
        <w:t xml:space="preserve">Nội dung bản báo cáo:</w:t>
      </w:r>
    </w:p>
    <w:p w:rsidR="00000000" w:rsidDel="00000000" w:rsidP="00000000" w:rsidRDefault="00000000" w:rsidRPr="00000000" w14:paraId="00000106">
      <w:pPr>
        <w:numPr>
          <w:ilvl w:val="1"/>
          <w:numId w:val="5"/>
        </w:numPr>
        <w:spacing w:line="360" w:lineRule="auto"/>
        <w:ind w:left="1440" w:hanging="360"/>
        <w:rPr>
          <w:u w:val="none"/>
        </w:rPr>
      </w:pPr>
      <w:r w:rsidDel="00000000" w:rsidR="00000000" w:rsidRPr="00000000">
        <w:rPr>
          <w:rtl w:val="0"/>
        </w:rPr>
        <w:t xml:space="preserve">Tình trạng học viên Đạt/Rớt, rớt cái gì (Luật/Hình/Lý thuyết/Thực hành)</w:t>
      </w:r>
    </w:p>
    <w:p w:rsidR="00000000" w:rsidDel="00000000" w:rsidP="00000000" w:rsidRDefault="00000000" w:rsidRPr="00000000" w14:paraId="00000107">
      <w:pPr>
        <w:numPr>
          <w:ilvl w:val="1"/>
          <w:numId w:val="5"/>
        </w:numPr>
        <w:spacing w:line="360" w:lineRule="auto"/>
        <w:ind w:left="1440" w:hanging="360"/>
        <w:rPr>
          <w:u w:val="none"/>
        </w:rPr>
      </w:pPr>
      <w:r w:rsidDel="00000000" w:rsidR="00000000" w:rsidRPr="00000000">
        <w:rPr>
          <w:rtl w:val="0"/>
        </w:rPr>
        <w:t xml:space="preserve">Bao nhiêu đậu bao nhiêu rớt</w:t>
      </w:r>
    </w:p>
    <w:p w:rsidR="00000000" w:rsidDel="00000000" w:rsidP="00000000" w:rsidRDefault="00000000" w:rsidRPr="00000000" w14:paraId="00000108">
      <w:pPr>
        <w:numPr>
          <w:ilvl w:val="0"/>
          <w:numId w:val="1"/>
        </w:numPr>
        <w:spacing w:line="360" w:lineRule="auto"/>
        <w:ind w:left="720" w:hanging="360"/>
        <w:rPr>
          <w:u w:val="none"/>
        </w:rPr>
      </w:pPr>
      <w:r w:rsidDel="00000000" w:rsidR="00000000" w:rsidRPr="00000000">
        <w:rPr>
          <w:rtl w:val="0"/>
        </w:rPr>
        <w:t xml:space="preserve">Kết quả phỏng vấn từ chị Hà - Trung tâm dạy nghề Thái Sơn, http://daynghethaison.com/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